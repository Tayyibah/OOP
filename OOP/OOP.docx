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0AA" w:rsidRPr="005910AA" w:rsidRDefault="005910AA" w:rsidP="005910AA">
      <w:pPr>
        <w:spacing w:before="48" w:after="48" w:line="389" w:lineRule="atLeast"/>
        <w:ind w:right="48"/>
        <w:jc w:val="center"/>
        <w:outlineLvl w:val="0"/>
        <w:rPr>
          <w:rFonts w:ascii="Verdana" w:eastAsia="Times New Roman" w:hAnsi="Verdana" w:cs="Times New Roman"/>
          <w:spacing w:val="-13"/>
          <w:kern w:val="36"/>
          <w:sz w:val="48"/>
          <w:szCs w:val="48"/>
        </w:rPr>
      </w:pPr>
      <w:r w:rsidRPr="005910AA">
        <w:rPr>
          <w:rFonts w:ascii="Verdana" w:eastAsia="Times New Roman" w:hAnsi="Verdana" w:cs="Times New Roman"/>
          <w:spacing w:val="-13"/>
          <w:kern w:val="36"/>
          <w:sz w:val="48"/>
          <w:szCs w:val="48"/>
        </w:rPr>
        <w:t>Data Encapsulation in C++</w:t>
      </w:r>
    </w:p>
    <w:p w:rsidR="005910AA" w:rsidRPr="005910AA" w:rsidRDefault="005910AA" w:rsidP="005910AA">
      <w:pPr>
        <w:spacing w:before="91" w:after="91" w:line="240" w:lineRule="auto"/>
        <w:jc w:val="center"/>
        <w:rPr>
          <w:rFonts w:ascii="Verdana" w:eastAsia="Times New Roman" w:hAnsi="Verdana" w:cs="Times New Roman"/>
          <w:sz w:val="18"/>
          <w:szCs w:val="18"/>
        </w:rPr>
      </w:pPr>
      <w:r w:rsidRPr="005910AA">
        <w:rPr>
          <w:rFonts w:ascii="Verdana" w:eastAsia="Times New Roman" w:hAnsi="Verdana" w:cs="Times New Roman"/>
          <w:sz w:val="18"/>
          <w:szCs w:val="18"/>
        </w:rPr>
        <w:pict>
          <v:rect id="_x0000_i1025" style="width:0;height:0" o:hralign="center" o:hrstd="t" o:hr="t" fillcolor="#a0a0a0" stroked="f"/>
        </w:pict>
      </w:r>
    </w:p>
    <w:p w:rsidR="005910AA" w:rsidRPr="005910AA" w:rsidRDefault="005910AA" w:rsidP="005910AA">
      <w:pPr>
        <w:spacing w:before="91" w:after="91" w:line="240" w:lineRule="auto"/>
        <w:jc w:val="center"/>
        <w:rPr>
          <w:rFonts w:ascii="Verdana" w:eastAsia="Times New Roman" w:hAnsi="Verdana" w:cs="Times New Roman"/>
          <w:sz w:val="18"/>
          <w:szCs w:val="18"/>
        </w:rPr>
      </w:pPr>
      <w:r w:rsidRPr="005910AA">
        <w:rPr>
          <w:rFonts w:ascii="Verdana" w:eastAsia="Times New Roman" w:hAnsi="Verdana" w:cs="Times New Roman"/>
          <w:sz w:val="18"/>
          <w:szCs w:val="18"/>
        </w:rPr>
        <w:t>Advertisements</w:t>
      </w:r>
    </w:p>
    <w:p w:rsidR="005910AA" w:rsidRPr="005910AA" w:rsidRDefault="005910AA" w:rsidP="005910AA">
      <w:pPr>
        <w:spacing w:before="91" w:after="91" w:line="240" w:lineRule="auto"/>
        <w:rPr>
          <w:ins w:id="0" w:author="Unknown"/>
          <w:rFonts w:ascii="Times New Roman" w:eastAsia="Times New Roman" w:hAnsi="Times New Roman" w:cs="Times New Roman"/>
          <w:sz w:val="24"/>
          <w:szCs w:val="24"/>
        </w:rPr>
      </w:pPr>
      <w:ins w:id="1" w:author="Unknown">
        <w:r w:rsidRPr="005910AA">
          <w:rPr>
            <w:rFonts w:ascii="Times New Roman" w:eastAsia="Times New Roman" w:hAnsi="Times New Roman" w:cs="Times New Roman"/>
            <w:sz w:val="24"/>
            <w:szCs w:val="24"/>
          </w:rPr>
          <w:pict>
            <v:rect id="_x0000_i1026" style="width:0;height:0" o:hralign="center" o:hrstd="t" o:hrnoshade="t" o:hr="t" fillcolor="#313131" stroked="f"/>
          </w:pict>
        </w:r>
      </w:ins>
    </w:p>
    <w:p w:rsidR="005910AA" w:rsidRPr="005910AA" w:rsidRDefault="005910AA" w:rsidP="005910AA">
      <w:pPr>
        <w:spacing w:before="91" w:after="91" w:line="240" w:lineRule="auto"/>
        <w:jc w:val="center"/>
        <w:rPr>
          <w:ins w:id="2" w:author="Unknown"/>
          <w:rFonts w:ascii="Verdana" w:eastAsia="Times New Roman" w:hAnsi="Verdana" w:cs="Times New Roman"/>
          <w:sz w:val="18"/>
          <w:szCs w:val="18"/>
        </w:rPr>
      </w:pPr>
      <w:ins w:id="3" w:author="Unknown">
        <w:r w:rsidRPr="005910AA">
          <w:rPr>
            <w:rFonts w:ascii="Verdana" w:eastAsia="Times New Roman" w:hAnsi="Verdana" w:cs="Times New Roman"/>
            <w:sz w:val="18"/>
            <w:szCs w:val="18"/>
          </w:rPr>
          <w:fldChar w:fldCharType="begin"/>
        </w:r>
        <w:r w:rsidRPr="005910AA">
          <w:rPr>
            <w:rFonts w:ascii="Verdana" w:eastAsia="Times New Roman" w:hAnsi="Verdana" w:cs="Times New Roman"/>
            <w:sz w:val="18"/>
            <w:szCs w:val="18"/>
          </w:rPr>
          <w:instrText xml:space="preserve"> HYPERLINK "https://www.tutorialspoint.com/cplusplus/cpp_data_abstraction.htm" </w:instrText>
        </w:r>
        <w:r w:rsidRPr="005910AA">
          <w:rPr>
            <w:rFonts w:ascii="Verdana" w:eastAsia="Times New Roman" w:hAnsi="Verdana" w:cs="Times New Roman"/>
            <w:sz w:val="18"/>
            <w:szCs w:val="18"/>
          </w:rPr>
          <w:fldChar w:fldCharType="separate"/>
        </w:r>
        <w:r w:rsidRPr="00A134A6">
          <w:rPr>
            <w:rFonts w:ascii="Verdana" w:eastAsia="Times New Roman" w:hAnsi="Verdana" w:cs="Times New Roman"/>
            <w:sz w:val="19"/>
          </w:rPr>
          <w:t> Previous Page</w:t>
        </w:r>
        <w:r w:rsidRPr="005910AA">
          <w:rPr>
            <w:rFonts w:ascii="Verdana" w:eastAsia="Times New Roman" w:hAnsi="Verdana" w:cs="Times New Roman"/>
            <w:sz w:val="18"/>
            <w:szCs w:val="18"/>
          </w:rPr>
          <w:fldChar w:fldCharType="end"/>
        </w:r>
      </w:ins>
    </w:p>
    <w:p w:rsidR="005910AA" w:rsidRPr="005910AA" w:rsidRDefault="005910AA" w:rsidP="005910AA">
      <w:pPr>
        <w:spacing w:before="91" w:after="91" w:line="240" w:lineRule="auto"/>
        <w:jc w:val="center"/>
        <w:rPr>
          <w:ins w:id="4" w:author="Unknown"/>
          <w:rFonts w:ascii="Verdana" w:eastAsia="Times New Roman" w:hAnsi="Verdana" w:cs="Times New Roman"/>
          <w:sz w:val="18"/>
          <w:szCs w:val="18"/>
        </w:rPr>
      </w:pPr>
      <w:ins w:id="5" w:author="Unknown">
        <w:r w:rsidRPr="005910AA">
          <w:rPr>
            <w:rFonts w:ascii="Verdana" w:eastAsia="Times New Roman" w:hAnsi="Verdana" w:cs="Times New Roman"/>
            <w:sz w:val="18"/>
            <w:szCs w:val="18"/>
          </w:rPr>
          <w:fldChar w:fldCharType="begin"/>
        </w:r>
        <w:r w:rsidRPr="005910AA">
          <w:rPr>
            <w:rFonts w:ascii="Verdana" w:eastAsia="Times New Roman" w:hAnsi="Verdana" w:cs="Times New Roman"/>
            <w:sz w:val="18"/>
            <w:szCs w:val="18"/>
          </w:rPr>
          <w:instrText xml:space="preserve"> HYPERLINK "https://www.tutorialspoint.com/cplusplus/cpp_interfaces.htm" </w:instrText>
        </w:r>
        <w:r w:rsidRPr="005910AA">
          <w:rPr>
            <w:rFonts w:ascii="Verdana" w:eastAsia="Times New Roman" w:hAnsi="Verdana" w:cs="Times New Roman"/>
            <w:sz w:val="18"/>
            <w:szCs w:val="18"/>
          </w:rPr>
          <w:fldChar w:fldCharType="separate"/>
        </w:r>
        <w:r w:rsidRPr="00A134A6">
          <w:rPr>
            <w:rFonts w:ascii="Verdana" w:eastAsia="Times New Roman" w:hAnsi="Verdana" w:cs="Times New Roman"/>
            <w:sz w:val="19"/>
          </w:rPr>
          <w:t>Next Page  </w:t>
        </w:r>
        <w:r w:rsidRPr="005910AA">
          <w:rPr>
            <w:rFonts w:ascii="Verdana" w:eastAsia="Times New Roman" w:hAnsi="Verdana" w:cs="Times New Roman"/>
            <w:sz w:val="18"/>
            <w:szCs w:val="18"/>
          </w:rPr>
          <w:fldChar w:fldCharType="end"/>
        </w:r>
      </w:ins>
    </w:p>
    <w:p w:rsidR="005910AA" w:rsidRPr="005910AA" w:rsidRDefault="005910AA" w:rsidP="005910AA">
      <w:pPr>
        <w:spacing w:before="91" w:after="91" w:line="240" w:lineRule="auto"/>
        <w:rPr>
          <w:ins w:id="6" w:author="Unknown"/>
          <w:rFonts w:ascii="Times New Roman" w:eastAsia="Times New Roman" w:hAnsi="Times New Roman" w:cs="Times New Roman"/>
          <w:sz w:val="24"/>
          <w:szCs w:val="24"/>
        </w:rPr>
      </w:pPr>
      <w:ins w:id="7" w:author="Unknown">
        <w:r w:rsidRPr="005910AA">
          <w:rPr>
            <w:rFonts w:ascii="Times New Roman" w:eastAsia="Times New Roman" w:hAnsi="Times New Roman" w:cs="Times New Roman"/>
            <w:sz w:val="24"/>
            <w:szCs w:val="24"/>
          </w:rPr>
          <w:pict>
            <v:rect id="_x0000_i1027" style="width:0;height:0" o:hralign="center" o:hrstd="t" o:hrnoshade="t" o:hr="t" fillcolor="#313131" stroked="f"/>
          </w:pict>
        </w:r>
      </w:ins>
    </w:p>
    <w:p w:rsidR="005910AA" w:rsidRPr="005910AA" w:rsidRDefault="005910AA" w:rsidP="005910AA">
      <w:pPr>
        <w:spacing w:after="240" w:line="311" w:lineRule="atLeast"/>
        <w:ind w:left="48" w:right="48"/>
        <w:jc w:val="both"/>
        <w:rPr>
          <w:ins w:id="8" w:author="Unknown"/>
          <w:rFonts w:ascii="Verdana" w:eastAsia="Times New Roman" w:hAnsi="Verdana" w:cs="Times New Roman"/>
          <w:sz w:val="24"/>
          <w:szCs w:val="24"/>
        </w:rPr>
      </w:pPr>
      <w:ins w:id="9" w:author="Unknown">
        <w:r w:rsidRPr="005910AA">
          <w:rPr>
            <w:rFonts w:ascii="Verdana" w:eastAsia="Times New Roman" w:hAnsi="Verdana" w:cs="Times New Roman"/>
            <w:sz w:val="24"/>
            <w:szCs w:val="24"/>
          </w:rPr>
          <w:t>All C++ programs are composed of the following two fundamental elements:</w:t>
        </w:r>
      </w:ins>
    </w:p>
    <w:p w:rsidR="005910AA" w:rsidRPr="005910AA" w:rsidRDefault="005910AA" w:rsidP="005910AA">
      <w:pPr>
        <w:numPr>
          <w:ilvl w:val="0"/>
          <w:numId w:val="1"/>
        </w:numPr>
        <w:spacing w:after="240" w:line="311" w:lineRule="atLeast"/>
        <w:ind w:left="768" w:right="48"/>
        <w:jc w:val="both"/>
        <w:rPr>
          <w:ins w:id="10" w:author="Unknown"/>
          <w:rFonts w:ascii="Verdana" w:eastAsia="Times New Roman" w:hAnsi="Verdana" w:cs="Times New Roman"/>
          <w:sz w:val="18"/>
          <w:szCs w:val="18"/>
        </w:rPr>
      </w:pPr>
      <w:ins w:id="11" w:author="Unknown">
        <w:r w:rsidRPr="005910AA">
          <w:rPr>
            <w:rFonts w:ascii="Verdana" w:eastAsia="Times New Roman" w:hAnsi="Verdana" w:cs="Times New Roman"/>
            <w:b/>
            <w:bCs/>
            <w:sz w:val="18"/>
            <w:szCs w:val="18"/>
          </w:rPr>
          <w:t>Program statements (code):</w:t>
        </w:r>
        <w:r w:rsidRPr="00A134A6">
          <w:rPr>
            <w:rFonts w:ascii="Verdana" w:eastAsia="Times New Roman" w:hAnsi="Verdana" w:cs="Times New Roman"/>
            <w:sz w:val="18"/>
          </w:rPr>
          <w:t> </w:t>
        </w:r>
        <w:r w:rsidRPr="005910AA">
          <w:rPr>
            <w:rFonts w:ascii="Verdana" w:eastAsia="Times New Roman" w:hAnsi="Verdana" w:cs="Times New Roman"/>
            <w:sz w:val="18"/>
            <w:szCs w:val="18"/>
          </w:rPr>
          <w:t>This is the part of a program that performs actions and they are called functions.</w:t>
        </w:r>
      </w:ins>
    </w:p>
    <w:p w:rsidR="005910AA" w:rsidRPr="005910AA" w:rsidRDefault="005910AA" w:rsidP="005910AA">
      <w:pPr>
        <w:numPr>
          <w:ilvl w:val="0"/>
          <w:numId w:val="1"/>
        </w:numPr>
        <w:spacing w:after="240" w:line="311" w:lineRule="atLeast"/>
        <w:ind w:left="768" w:right="48"/>
        <w:jc w:val="both"/>
        <w:rPr>
          <w:ins w:id="12" w:author="Unknown"/>
          <w:rFonts w:ascii="Verdana" w:eastAsia="Times New Roman" w:hAnsi="Verdana" w:cs="Times New Roman"/>
          <w:sz w:val="18"/>
          <w:szCs w:val="18"/>
        </w:rPr>
      </w:pPr>
      <w:ins w:id="13" w:author="Unknown">
        <w:r w:rsidRPr="005910AA">
          <w:rPr>
            <w:rFonts w:ascii="Verdana" w:eastAsia="Times New Roman" w:hAnsi="Verdana" w:cs="Times New Roman"/>
            <w:b/>
            <w:bCs/>
            <w:sz w:val="18"/>
            <w:szCs w:val="18"/>
          </w:rPr>
          <w:t>Program data:</w:t>
        </w:r>
        <w:r w:rsidRPr="00A134A6">
          <w:rPr>
            <w:rFonts w:ascii="Verdana" w:eastAsia="Times New Roman" w:hAnsi="Verdana" w:cs="Times New Roman"/>
            <w:sz w:val="18"/>
          </w:rPr>
          <w:t> </w:t>
        </w:r>
        <w:r w:rsidRPr="005910AA">
          <w:rPr>
            <w:rFonts w:ascii="Verdana" w:eastAsia="Times New Roman" w:hAnsi="Verdana" w:cs="Times New Roman"/>
            <w:sz w:val="18"/>
            <w:szCs w:val="18"/>
          </w:rPr>
          <w:t>The data is the information of the program which affected by the program functions.</w:t>
        </w:r>
      </w:ins>
    </w:p>
    <w:p w:rsidR="005910AA" w:rsidRPr="005910AA" w:rsidRDefault="005910AA" w:rsidP="005910AA">
      <w:pPr>
        <w:spacing w:after="240" w:line="311" w:lineRule="atLeast"/>
        <w:ind w:left="48" w:right="48"/>
        <w:jc w:val="both"/>
        <w:rPr>
          <w:ins w:id="14" w:author="Unknown"/>
          <w:rFonts w:ascii="Verdana" w:eastAsia="Times New Roman" w:hAnsi="Verdana" w:cs="Times New Roman"/>
          <w:sz w:val="24"/>
          <w:szCs w:val="24"/>
        </w:rPr>
      </w:pPr>
      <w:ins w:id="15" w:author="Unknown">
        <w:r w:rsidRPr="005910AA">
          <w:rPr>
            <w:rFonts w:ascii="Verdana" w:eastAsia="Times New Roman" w:hAnsi="Verdana" w:cs="Times New Roman"/>
            <w:sz w:val="24"/>
            <w:szCs w:val="24"/>
          </w:rPr>
          <w:t>Encapsulation is an Object Oriented Programming concept that binds together the data and functions that manipulate the data, and that keeps both safe from outside interference and misuse. Data encapsulation led to the important OOP concept of</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data hiding</w:t>
        </w:r>
        <w:r w:rsidRPr="005910AA">
          <w:rPr>
            <w:rFonts w:ascii="Verdana" w:eastAsia="Times New Roman" w:hAnsi="Verdana" w:cs="Times New Roman"/>
            <w:sz w:val="24"/>
            <w:szCs w:val="24"/>
          </w:rPr>
          <w:t>.</w:t>
        </w:r>
      </w:ins>
    </w:p>
    <w:p w:rsidR="005910AA" w:rsidRPr="005910AA" w:rsidRDefault="005910AA" w:rsidP="005910AA">
      <w:pPr>
        <w:spacing w:after="240" w:line="311" w:lineRule="atLeast"/>
        <w:ind w:left="48" w:right="48"/>
        <w:jc w:val="both"/>
        <w:rPr>
          <w:ins w:id="16" w:author="Unknown"/>
          <w:rFonts w:ascii="Verdana" w:eastAsia="Times New Roman" w:hAnsi="Verdana" w:cs="Times New Roman"/>
          <w:sz w:val="24"/>
          <w:szCs w:val="24"/>
        </w:rPr>
      </w:pPr>
      <w:ins w:id="17" w:author="Unknown">
        <w:r w:rsidRPr="005910AA">
          <w:rPr>
            <w:rFonts w:ascii="Verdana" w:eastAsia="Times New Roman" w:hAnsi="Verdana" w:cs="Times New Roman"/>
            <w:b/>
            <w:bCs/>
            <w:sz w:val="24"/>
            <w:szCs w:val="24"/>
          </w:rPr>
          <w:t>Data encapsulation</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is a mechanism of bundling the data, and the functions that use them and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data abstraction</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is a mechanism of exposing only the interfaces and hiding the implementation details from the user.</w:t>
        </w:r>
      </w:ins>
    </w:p>
    <w:p w:rsidR="005910AA" w:rsidRPr="005910AA" w:rsidRDefault="005910AA" w:rsidP="005910AA">
      <w:pPr>
        <w:spacing w:after="240" w:line="311" w:lineRule="atLeast"/>
        <w:ind w:left="48" w:right="48"/>
        <w:jc w:val="both"/>
        <w:rPr>
          <w:ins w:id="18" w:author="Unknown"/>
          <w:rFonts w:ascii="Verdana" w:eastAsia="Times New Roman" w:hAnsi="Verdana" w:cs="Times New Roman"/>
          <w:sz w:val="24"/>
          <w:szCs w:val="24"/>
        </w:rPr>
      </w:pPr>
      <w:ins w:id="19" w:author="Unknown">
        <w:r w:rsidRPr="005910AA">
          <w:rPr>
            <w:rFonts w:ascii="Verdana" w:eastAsia="Times New Roman" w:hAnsi="Verdana" w:cs="Times New Roman"/>
            <w:sz w:val="24"/>
            <w:szCs w:val="24"/>
          </w:rPr>
          <w:t>C++ supports the properties of encapsulation and data hiding through the creation of user-defined types, called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classes</w:t>
        </w:r>
        <w:r w:rsidRPr="005910AA">
          <w:rPr>
            <w:rFonts w:ascii="Verdana" w:eastAsia="Times New Roman" w:hAnsi="Verdana" w:cs="Times New Roman"/>
            <w:sz w:val="24"/>
            <w:szCs w:val="24"/>
          </w:rPr>
          <w:t>. We already have studied that a class can contain</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private, protected</w:t>
        </w:r>
        <w:r w:rsidRPr="00A134A6">
          <w:rPr>
            <w:rFonts w:ascii="Verdana" w:eastAsia="Times New Roman" w:hAnsi="Verdana" w:cs="Times New Roman"/>
            <w:b/>
            <w:bCs/>
            <w:sz w:val="24"/>
            <w:szCs w:val="24"/>
          </w:rPr>
          <w:t> </w:t>
        </w:r>
        <w:r w:rsidRPr="005910AA">
          <w:rPr>
            <w:rFonts w:ascii="Verdana" w:eastAsia="Times New Roman" w:hAnsi="Verdana" w:cs="Times New Roman"/>
            <w:sz w:val="24"/>
            <w:szCs w:val="24"/>
          </w:rPr>
          <w:t>and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public</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members. By default, all items defined in a class are private. For example:</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 w:author="Unknown"/>
          <w:rFonts w:ascii="Consolas" w:eastAsia="Times New Roman" w:hAnsi="Consolas" w:cs="Courier New"/>
          <w:sz w:val="17"/>
        </w:rPr>
      </w:pPr>
      <w:proofErr w:type="gramStart"/>
      <w:ins w:id="21"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Box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 w:author="Unknown"/>
          <w:rFonts w:ascii="Consolas" w:eastAsia="Times New Roman" w:hAnsi="Consolas" w:cs="Courier New"/>
          <w:sz w:val="17"/>
        </w:rPr>
      </w:pPr>
      <w:ins w:id="2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 w:author="Unknown"/>
          <w:rFonts w:ascii="Consolas" w:eastAsia="Times New Roman" w:hAnsi="Consolas" w:cs="Courier New"/>
          <w:sz w:val="17"/>
        </w:rPr>
      </w:pPr>
      <w:ins w:id="2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double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getVolume</w:t>
        </w:r>
        <w:proofErr w:type="spellEnd"/>
        <w:r w:rsidRPr="00A134A6">
          <w:rPr>
            <w:rFonts w:ascii="Consolas" w:eastAsia="Times New Roman" w:hAnsi="Consolas" w:cs="Courier New"/>
            <w:sz w:val="17"/>
          </w:rPr>
          <w:t>(void)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6" w:author="Unknown"/>
          <w:rFonts w:ascii="Consolas" w:eastAsia="Times New Roman" w:hAnsi="Consolas" w:cs="Courier New"/>
          <w:sz w:val="17"/>
        </w:rPr>
      </w:pPr>
      <w:ins w:id="2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length * breadth * height;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 w:author="Unknown"/>
          <w:rFonts w:ascii="Consolas" w:eastAsia="Times New Roman" w:hAnsi="Consolas" w:cs="Courier New"/>
          <w:sz w:val="17"/>
        </w:rPr>
      </w:pPr>
      <w:ins w:id="29"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0" w:author="Unknown"/>
          <w:rFonts w:ascii="Consolas" w:eastAsia="Times New Roman" w:hAnsi="Consolas" w:cs="Courier New"/>
          <w:sz w:val="17"/>
        </w:rPr>
      </w:pPr>
      <w:ins w:id="31"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 w:author="Unknown"/>
          <w:rFonts w:ascii="Consolas" w:eastAsia="Times New Roman" w:hAnsi="Consolas" w:cs="Courier New"/>
          <w:sz w:val="17"/>
        </w:rPr>
      </w:pPr>
      <w:ins w:id="3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private</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4" w:author="Unknown"/>
          <w:rFonts w:ascii="Consolas" w:eastAsia="Times New Roman" w:hAnsi="Consolas" w:cs="Courier New"/>
          <w:sz w:val="17"/>
        </w:rPr>
      </w:pPr>
      <w:ins w:id="3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double</w:t>
        </w:r>
        <w:proofErr w:type="gramEnd"/>
        <w:r w:rsidRPr="00A134A6">
          <w:rPr>
            <w:rFonts w:ascii="Consolas" w:eastAsia="Times New Roman" w:hAnsi="Consolas" w:cs="Courier New"/>
            <w:sz w:val="17"/>
          </w:rPr>
          <w:t xml:space="preserve"> length;      // Length of a box</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6" w:author="Unknown"/>
          <w:rFonts w:ascii="Consolas" w:eastAsia="Times New Roman" w:hAnsi="Consolas" w:cs="Courier New"/>
          <w:sz w:val="17"/>
        </w:rPr>
      </w:pPr>
      <w:ins w:id="3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double</w:t>
        </w:r>
        <w:proofErr w:type="gramEnd"/>
        <w:r w:rsidRPr="00A134A6">
          <w:rPr>
            <w:rFonts w:ascii="Consolas" w:eastAsia="Times New Roman" w:hAnsi="Consolas" w:cs="Courier New"/>
            <w:sz w:val="17"/>
          </w:rPr>
          <w:t xml:space="preserve"> breadth;     // Breadth of a box</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8" w:author="Unknown"/>
          <w:rFonts w:ascii="Consolas" w:eastAsia="Times New Roman" w:hAnsi="Consolas" w:cs="Courier New"/>
          <w:sz w:val="17"/>
        </w:rPr>
      </w:pPr>
      <w:ins w:id="39"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double</w:t>
        </w:r>
        <w:proofErr w:type="gramEnd"/>
        <w:r w:rsidRPr="00A134A6">
          <w:rPr>
            <w:rFonts w:ascii="Consolas" w:eastAsia="Times New Roman" w:hAnsi="Consolas" w:cs="Courier New"/>
            <w:sz w:val="17"/>
          </w:rPr>
          <w:t xml:space="preserve"> height;      // Height of a box</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40" w:author="Unknown"/>
          <w:rFonts w:ascii="Consolas" w:eastAsia="Times New Roman" w:hAnsi="Consolas" w:cs="Courier New"/>
          <w:sz w:val="17"/>
          <w:szCs w:val="17"/>
        </w:rPr>
      </w:pPr>
      <w:ins w:id="41" w:author="Unknown">
        <w:r w:rsidRPr="00A134A6">
          <w:rPr>
            <w:rFonts w:ascii="Consolas" w:eastAsia="Times New Roman" w:hAnsi="Consolas" w:cs="Courier New"/>
            <w:sz w:val="17"/>
          </w:rPr>
          <w:lastRenderedPageBreak/>
          <w:t>};</w:t>
        </w:r>
      </w:ins>
    </w:p>
    <w:p w:rsidR="005910AA" w:rsidRPr="005910AA" w:rsidRDefault="005910AA" w:rsidP="005910AA">
      <w:pPr>
        <w:spacing w:after="240" w:line="311" w:lineRule="atLeast"/>
        <w:ind w:left="48" w:right="48"/>
        <w:jc w:val="both"/>
        <w:rPr>
          <w:ins w:id="42" w:author="Unknown"/>
          <w:rFonts w:ascii="Verdana" w:eastAsia="Times New Roman" w:hAnsi="Verdana" w:cs="Times New Roman"/>
          <w:sz w:val="24"/>
          <w:szCs w:val="24"/>
        </w:rPr>
      </w:pPr>
      <w:ins w:id="43" w:author="Unknown">
        <w:r w:rsidRPr="005910AA">
          <w:rPr>
            <w:rFonts w:ascii="Verdana" w:eastAsia="Times New Roman" w:hAnsi="Verdana" w:cs="Times New Roman"/>
            <w:sz w:val="24"/>
            <w:szCs w:val="24"/>
          </w:rPr>
          <w:t>The variables length, breadth, and height are</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private</w:t>
        </w:r>
        <w:r w:rsidRPr="005910AA">
          <w:rPr>
            <w:rFonts w:ascii="Verdana" w:eastAsia="Times New Roman" w:hAnsi="Verdana" w:cs="Times New Roman"/>
            <w:sz w:val="24"/>
            <w:szCs w:val="24"/>
          </w:rPr>
          <w:t>. This means that they can be accessed only by other members of the Box class, and not by any other part of your program. This is one way encapsulation is achieved.</w:t>
        </w:r>
      </w:ins>
    </w:p>
    <w:p w:rsidR="005910AA" w:rsidRPr="005910AA" w:rsidRDefault="005910AA" w:rsidP="005910AA">
      <w:pPr>
        <w:spacing w:after="240" w:line="311" w:lineRule="atLeast"/>
        <w:ind w:left="48" w:right="48"/>
        <w:jc w:val="both"/>
        <w:rPr>
          <w:ins w:id="44" w:author="Unknown"/>
          <w:rFonts w:ascii="Verdana" w:eastAsia="Times New Roman" w:hAnsi="Verdana" w:cs="Times New Roman"/>
          <w:sz w:val="24"/>
          <w:szCs w:val="24"/>
        </w:rPr>
      </w:pPr>
      <w:ins w:id="45" w:author="Unknown">
        <w:r w:rsidRPr="005910AA">
          <w:rPr>
            <w:rFonts w:ascii="Verdana" w:eastAsia="Times New Roman" w:hAnsi="Verdana" w:cs="Times New Roman"/>
            <w:sz w:val="24"/>
            <w:szCs w:val="24"/>
          </w:rPr>
          <w:t>To make parts of a class</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public</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(i.e., accessible to other parts of your program), you must declare them after the</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public</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 xml:space="preserve">keyword. All variables or functions defined after the public </w:t>
        </w:r>
        <w:proofErr w:type="spellStart"/>
        <w:r w:rsidRPr="005910AA">
          <w:rPr>
            <w:rFonts w:ascii="Verdana" w:eastAsia="Times New Roman" w:hAnsi="Verdana" w:cs="Times New Roman"/>
            <w:sz w:val="24"/>
            <w:szCs w:val="24"/>
          </w:rPr>
          <w:t>specifier</w:t>
        </w:r>
        <w:proofErr w:type="spellEnd"/>
        <w:r w:rsidRPr="005910AA">
          <w:rPr>
            <w:rFonts w:ascii="Verdana" w:eastAsia="Times New Roman" w:hAnsi="Verdana" w:cs="Times New Roman"/>
            <w:sz w:val="24"/>
            <w:szCs w:val="24"/>
          </w:rPr>
          <w:t xml:space="preserve"> are accessible by all other functions in your program.</w:t>
        </w:r>
      </w:ins>
    </w:p>
    <w:p w:rsidR="005910AA" w:rsidRPr="005910AA" w:rsidRDefault="005910AA" w:rsidP="005910AA">
      <w:pPr>
        <w:spacing w:after="240" w:line="311" w:lineRule="atLeast"/>
        <w:ind w:left="48" w:right="48"/>
        <w:jc w:val="both"/>
        <w:rPr>
          <w:ins w:id="46" w:author="Unknown"/>
          <w:rFonts w:ascii="Verdana" w:eastAsia="Times New Roman" w:hAnsi="Verdana" w:cs="Times New Roman"/>
          <w:sz w:val="24"/>
          <w:szCs w:val="24"/>
        </w:rPr>
      </w:pPr>
      <w:ins w:id="47" w:author="Unknown">
        <w:r w:rsidRPr="005910AA">
          <w:rPr>
            <w:rFonts w:ascii="Verdana" w:eastAsia="Times New Roman" w:hAnsi="Verdana" w:cs="Times New Roman"/>
            <w:sz w:val="24"/>
            <w:szCs w:val="24"/>
          </w:rPr>
          <w:t xml:space="preserve">Making one class a friend of another exposes the implementation details and reduces encapsulation. The </w:t>
        </w:r>
        <w:proofErr w:type="spellStart"/>
        <w:r w:rsidRPr="005910AA">
          <w:rPr>
            <w:rFonts w:ascii="Verdana" w:eastAsia="Times New Roman" w:hAnsi="Verdana" w:cs="Times New Roman"/>
            <w:sz w:val="24"/>
            <w:szCs w:val="24"/>
          </w:rPr>
          <w:t>ideal</w:t>
        </w:r>
        <w:proofErr w:type="spellEnd"/>
        <w:r w:rsidRPr="005910AA">
          <w:rPr>
            <w:rFonts w:ascii="Verdana" w:eastAsia="Times New Roman" w:hAnsi="Verdana" w:cs="Times New Roman"/>
            <w:sz w:val="24"/>
            <w:szCs w:val="24"/>
          </w:rPr>
          <w:t xml:space="preserve"> is to keep as many of the details of each class hidden from all other classes as possible.</w:t>
        </w:r>
      </w:ins>
    </w:p>
    <w:p w:rsidR="005910AA" w:rsidRPr="005910AA" w:rsidRDefault="005910AA" w:rsidP="005910AA">
      <w:pPr>
        <w:spacing w:before="48" w:after="48" w:line="360" w:lineRule="atLeast"/>
        <w:ind w:right="48"/>
        <w:outlineLvl w:val="1"/>
        <w:rPr>
          <w:ins w:id="48" w:author="Unknown"/>
          <w:rFonts w:ascii="Verdana" w:eastAsia="Times New Roman" w:hAnsi="Verdana" w:cs="Times New Roman"/>
          <w:spacing w:val="-13"/>
          <w:sz w:val="41"/>
          <w:szCs w:val="41"/>
        </w:rPr>
      </w:pPr>
      <w:ins w:id="49" w:author="Unknown">
        <w:r w:rsidRPr="005910AA">
          <w:rPr>
            <w:rFonts w:ascii="Verdana" w:eastAsia="Times New Roman" w:hAnsi="Verdana" w:cs="Times New Roman"/>
            <w:spacing w:val="-13"/>
            <w:sz w:val="41"/>
            <w:szCs w:val="41"/>
          </w:rPr>
          <w:t>Data Encapsulation Example</w:t>
        </w:r>
      </w:ins>
    </w:p>
    <w:p w:rsidR="005910AA" w:rsidRPr="005910AA" w:rsidRDefault="005910AA" w:rsidP="005910AA">
      <w:pPr>
        <w:spacing w:after="240" w:line="311" w:lineRule="atLeast"/>
        <w:ind w:left="48" w:right="48"/>
        <w:jc w:val="both"/>
        <w:rPr>
          <w:ins w:id="50" w:author="Unknown"/>
          <w:rFonts w:ascii="Verdana" w:eastAsia="Times New Roman" w:hAnsi="Verdana" w:cs="Times New Roman"/>
          <w:sz w:val="24"/>
          <w:szCs w:val="24"/>
        </w:rPr>
      </w:pPr>
      <w:ins w:id="51" w:author="Unknown">
        <w:r w:rsidRPr="005910AA">
          <w:rPr>
            <w:rFonts w:ascii="Verdana" w:eastAsia="Times New Roman" w:hAnsi="Verdana" w:cs="Times New Roman"/>
            <w:sz w:val="24"/>
            <w:szCs w:val="24"/>
          </w:rPr>
          <w:t>Any C++ program where you implement a class with public and private members is an example of data encapsulation and data abstraction. Consider the following example:</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52" w:author="Unknown"/>
          <w:rFonts w:ascii="Consolas" w:eastAsia="Times New Roman" w:hAnsi="Consolas" w:cs="Courier New"/>
          <w:sz w:val="17"/>
        </w:rPr>
      </w:pPr>
      <w:ins w:id="53" w:author="Unknown">
        <w:r w:rsidRPr="00A134A6">
          <w:rPr>
            <w:rFonts w:ascii="Consolas" w:eastAsia="Times New Roman" w:hAnsi="Consolas" w:cs="Courier New"/>
            <w:sz w:val="17"/>
          </w:rPr>
          <w:t>#include &lt;</w:t>
        </w:r>
        <w:proofErr w:type="spellStart"/>
        <w:r w:rsidRPr="00A134A6">
          <w:rPr>
            <w:rFonts w:ascii="Consolas" w:eastAsia="Times New Roman" w:hAnsi="Consolas" w:cs="Courier New"/>
            <w:sz w:val="17"/>
          </w:rPr>
          <w:t>iostream</w:t>
        </w:r>
        <w:proofErr w:type="spellEnd"/>
        <w:r w:rsidRPr="00A134A6">
          <w:rPr>
            <w:rFonts w:ascii="Consolas" w:eastAsia="Times New Roman" w:hAnsi="Consolas" w:cs="Courier New"/>
            <w:sz w:val="17"/>
          </w:rPr>
          <w:t>&gt;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54" w:author="Unknown"/>
          <w:rFonts w:ascii="Consolas" w:eastAsia="Times New Roman" w:hAnsi="Consolas" w:cs="Courier New"/>
          <w:sz w:val="17"/>
        </w:rPr>
      </w:pPr>
      <w:proofErr w:type="gramStart"/>
      <w:ins w:id="55" w:author="Unknown">
        <w:r w:rsidRPr="00A134A6">
          <w:rPr>
            <w:rFonts w:ascii="Consolas" w:eastAsia="Times New Roman" w:hAnsi="Consolas" w:cs="Courier New"/>
            <w:sz w:val="17"/>
          </w:rPr>
          <w:t>using</w:t>
        </w:r>
        <w:proofErr w:type="gramEnd"/>
        <w:r w:rsidRPr="00A134A6">
          <w:rPr>
            <w:rFonts w:ascii="Consolas" w:eastAsia="Times New Roman" w:hAnsi="Consolas" w:cs="Courier New"/>
            <w:sz w:val="17"/>
          </w:rPr>
          <w:t xml:space="preserve"> namespace std;</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56"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57" w:author="Unknown"/>
          <w:rFonts w:ascii="Consolas" w:eastAsia="Times New Roman" w:hAnsi="Consolas" w:cs="Courier New"/>
          <w:sz w:val="17"/>
        </w:rPr>
      </w:pPr>
      <w:proofErr w:type="gramStart"/>
      <w:ins w:id="58"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Adder{</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59" w:author="Unknown"/>
          <w:rFonts w:ascii="Consolas" w:eastAsia="Times New Roman" w:hAnsi="Consolas" w:cs="Courier New"/>
          <w:sz w:val="17"/>
        </w:rPr>
      </w:pPr>
      <w:ins w:id="60"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61" w:author="Unknown"/>
          <w:rFonts w:ascii="Consolas" w:eastAsia="Times New Roman" w:hAnsi="Consolas" w:cs="Courier New"/>
          <w:sz w:val="17"/>
        </w:rPr>
      </w:pPr>
      <w:ins w:id="62" w:author="Unknown">
        <w:r w:rsidRPr="00A134A6">
          <w:rPr>
            <w:rFonts w:ascii="Consolas" w:eastAsia="Times New Roman" w:hAnsi="Consolas" w:cs="Courier New"/>
            <w:sz w:val="17"/>
          </w:rPr>
          <w:t xml:space="preserve">      // constructor</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63" w:author="Unknown"/>
          <w:rFonts w:ascii="Consolas" w:eastAsia="Times New Roman" w:hAnsi="Consolas" w:cs="Courier New"/>
          <w:sz w:val="17"/>
        </w:rPr>
      </w:pPr>
      <w:ins w:id="64"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Adder(</w:t>
        </w:r>
        <w:proofErr w:type="spellStart"/>
        <w:proofErr w:type="gramEnd"/>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w:t>
        </w:r>
        <w:proofErr w:type="spellEnd"/>
        <w:r w:rsidRPr="00A134A6">
          <w:rPr>
            <w:rFonts w:ascii="Consolas" w:eastAsia="Times New Roman" w:hAnsi="Consolas" w:cs="Courier New"/>
            <w:sz w:val="17"/>
          </w:rPr>
          <w:t xml:space="preserve"> = 0)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65" w:author="Unknown"/>
          <w:rFonts w:ascii="Consolas" w:eastAsia="Times New Roman" w:hAnsi="Consolas" w:cs="Courier New"/>
          <w:sz w:val="17"/>
        </w:rPr>
      </w:pPr>
      <w:ins w:id="6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total</w:t>
        </w:r>
        <w:proofErr w:type="gramEnd"/>
        <w:r w:rsidRPr="00A134A6">
          <w:rPr>
            <w:rFonts w:ascii="Consolas" w:eastAsia="Times New Roman" w:hAnsi="Consolas" w:cs="Courier New"/>
            <w:sz w:val="17"/>
          </w:rPr>
          <w:t xml:space="preserve"> = </w:t>
        </w:r>
        <w:proofErr w:type="spellStart"/>
        <w:r w:rsidRPr="00A134A6">
          <w:rPr>
            <w:rFonts w:ascii="Consolas" w:eastAsia="Times New Roman" w:hAnsi="Consolas" w:cs="Courier New"/>
            <w:sz w:val="17"/>
          </w:rPr>
          <w:t>i</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67" w:author="Unknown"/>
          <w:rFonts w:ascii="Consolas" w:eastAsia="Times New Roman" w:hAnsi="Consolas" w:cs="Courier New"/>
          <w:sz w:val="17"/>
        </w:rPr>
      </w:pPr>
      <w:ins w:id="68"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69" w:author="Unknown"/>
          <w:rFonts w:ascii="Consolas" w:eastAsia="Times New Roman" w:hAnsi="Consolas" w:cs="Courier New"/>
          <w:sz w:val="17"/>
        </w:rPr>
      </w:pPr>
      <w:ins w:id="70"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71" w:author="Unknown"/>
          <w:rFonts w:ascii="Consolas" w:eastAsia="Times New Roman" w:hAnsi="Consolas" w:cs="Courier New"/>
          <w:sz w:val="17"/>
        </w:rPr>
      </w:pPr>
      <w:ins w:id="72" w:author="Unknown">
        <w:r w:rsidRPr="00A134A6">
          <w:rPr>
            <w:rFonts w:ascii="Consolas" w:eastAsia="Times New Roman" w:hAnsi="Consolas" w:cs="Courier New"/>
            <w:sz w:val="17"/>
          </w:rPr>
          <w:t xml:space="preserve">      // interface to outside world</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73" w:author="Unknown"/>
          <w:rFonts w:ascii="Consolas" w:eastAsia="Times New Roman" w:hAnsi="Consolas" w:cs="Courier New"/>
          <w:sz w:val="17"/>
        </w:rPr>
      </w:pPr>
      <w:ins w:id="74"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void</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addNum</w:t>
        </w:r>
        <w:proofErr w:type="spellEnd"/>
        <w:r w:rsidRPr="00A134A6">
          <w:rPr>
            <w:rFonts w:ascii="Consolas" w:eastAsia="Times New Roman" w:hAnsi="Consolas" w:cs="Courier New"/>
            <w:sz w:val="17"/>
          </w:rPr>
          <w:t>(</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number)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75" w:author="Unknown"/>
          <w:rFonts w:ascii="Consolas" w:eastAsia="Times New Roman" w:hAnsi="Consolas" w:cs="Courier New"/>
          <w:sz w:val="17"/>
        </w:rPr>
      </w:pPr>
      <w:ins w:id="7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total</w:t>
        </w:r>
        <w:proofErr w:type="gramEnd"/>
        <w:r w:rsidRPr="00A134A6">
          <w:rPr>
            <w:rFonts w:ascii="Consolas" w:eastAsia="Times New Roman" w:hAnsi="Consolas" w:cs="Courier New"/>
            <w:sz w:val="17"/>
          </w:rPr>
          <w:t xml:space="preserve"> += number;</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77" w:author="Unknown"/>
          <w:rFonts w:ascii="Consolas" w:eastAsia="Times New Roman" w:hAnsi="Consolas" w:cs="Courier New"/>
          <w:sz w:val="17"/>
        </w:rPr>
      </w:pPr>
      <w:ins w:id="78"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79" w:author="Unknown"/>
          <w:rFonts w:ascii="Consolas" w:eastAsia="Times New Roman" w:hAnsi="Consolas" w:cs="Courier New"/>
          <w:sz w:val="17"/>
        </w:rPr>
      </w:pPr>
      <w:ins w:id="80"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81" w:author="Unknown"/>
          <w:rFonts w:ascii="Consolas" w:eastAsia="Times New Roman" w:hAnsi="Consolas" w:cs="Courier New"/>
          <w:sz w:val="17"/>
        </w:rPr>
      </w:pPr>
      <w:ins w:id="82" w:author="Unknown">
        <w:r w:rsidRPr="00A134A6">
          <w:rPr>
            <w:rFonts w:ascii="Consolas" w:eastAsia="Times New Roman" w:hAnsi="Consolas" w:cs="Courier New"/>
            <w:sz w:val="17"/>
          </w:rPr>
          <w:t xml:space="preserve">      // interface to outside world</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83" w:author="Unknown"/>
          <w:rFonts w:ascii="Consolas" w:eastAsia="Times New Roman" w:hAnsi="Consolas" w:cs="Courier New"/>
          <w:sz w:val="17"/>
        </w:rPr>
      </w:pPr>
      <w:ins w:id="84"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getTotal</w:t>
        </w:r>
        <w:proofErr w:type="spellEnd"/>
        <w:r w:rsidRPr="00A134A6">
          <w:rPr>
            <w:rFonts w:ascii="Consolas" w:eastAsia="Times New Roman" w:hAnsi="Consolas" w:cs="Courier New"/>
            <w:sz w:val="17"/>
          </w:rPr>
          <w:t>()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85" w:author="Unknown"/>
          <w:rFonts w:ascii="Consolas" w:eastAsia="Times New Roman" w:hAnsi="Consolas" w:cs="Courier New"/>
          <w:sz w:val="17"/>
        </w:rPr>
      </w:pPr>
      <w:ins w:id="8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total;</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87" w:author="Unknown"/>
          <w:rFonts w:ascii="Consolas" w:eastAsia="Times New Roman" w:hAnsi="Consolas" w:cs="Courier New"/>
          <w:sz w:val="17"/>
        </w:rPr>
      </w:pPr>
      <w:ins w:id="88"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89" w:author="Unknown"/>
          <w:rFonts w:ascii="Consolas" w:eastAsia="Times New Roman" w:hAnsi="Consolas" w:cs="Courier New"/>
          <w:sz w:val="17"/>
        </w:rPr>
      </w:pPr>
      <w:ins w:id="90"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91" w:author="Unknown"/>
          <w:rFonts w:ascii="Consolas" w:eastAsia="Times New Roman" w:hAnsi="Consolas" w:cs="Courier New"/>
          <w:sz w:val="17"/>
        </w:rPr>
      </w:pPr>
      <w:ins w:id="92" w:author="Unknown">
        <w:r w:rsidRPr="00A134A6">
          <w:rPr>
            <w:rFonts w:ascii="Consolas" w:eastAsia="Times New Roman" w:hAnsi="Consolas" w:cs="Courier New"/>
            <w:sz w:val="17"/>
          </w:rPr>
          <w:lastRenderedPageBreak/>
          <w:t xml:space="preserve">   </w:t>
        </w:r>
        <w:proofErr w:type="gramStart"/>
        <w:r w:rsidRPr="00A134A6">
          <w:rPr>
            <w:rFonts w:ascii="Consolas" w:eastAsia="Times New Roman" w:hAnsi="Consolas" w:cs="Courier New"/>
            <w:sz w:val="17"/>
          </w:rPr>
          <w:t>private</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93" w:author="Unknown"/>
          <w:rFonts w:ascii="Consolas" w:eastAsia="Times New Roman" w:hAnsi="Consolas" w:cs="Courier New"/>
          <w:sz w:val="17"/>
        </w:rPr>
      </w:pPr>
      <w:ins w:id="94" w:author="Unknown">
        <w:r w:rsidRPr="00A134A6">
          <w:rPr>
            <w:rFonts w:ascii="Consolas" w:eastAsia="Times New Roman" w:hAnsi="Consolas" w:cs="Courier New"/>
            <w:sz w:val="17"/>
          </w:rPr>
          <w:t xml:space="preserve">      // hidden data from outside world</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95" w:author="Unknown"/>
          <w:rFonts w:ascii="Consolas" w:eastAsia="Times New Roman" w:hAnsi="Consolas" w:cs="Courier New"/>
          <w:sz w:val="17"/>
        </w:rPr>
      </w:pPr>
      <w:ins w:id="96"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total;</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97" w:author="Unknown"/>
          <w:rFonts w:ascii="Consolas" w:eastAsia="Times New Roman" w:hAnsi="Consolas" w:cs="Courier New"/>
          <w:sz w:val="17"/>
        </w:rPr>
      </w:pPr>
      <w:ins w:id="98" w:author="Unknown">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99"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00" w:author="Unknown"/>
          <w:rFonts w:ascii="Consolas" w:eastAsia="Times New Roman" w:hAnsi="Consolas" w:cs="Courier New"/>
          <w:sz w:val="17"/>
        </w:rPr>
      </w:pPr>
      <w:proofErr w:type="spellStart"/>
      <w:proofErr w:type="gramStart"/>
      <w:ins w:id="101" w:author="Unknown">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main(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02" w:author="Unknown"/>
          <w:rFonts w:ascii="Consolas" w:eastAsia="Times New Roman" w:hAnsi="Consolas" w:cs="Courier New"/>
          <w:sz w:val="17"/>
        </w:rPr>
      </w:pPr>
      <w:ins w:id="103" w:author="Unknown">
        <w:r w:rsidRPr="00A134A6">
          <w:rPr>
            <w:rFonts w:ascii="Consolas" w:eastAsia="Times New Roman" w:hAnsi="Consolas" w:cs="Courier New"/>
            <w:sz w:val="17"/>
          </w:rPr>
          <w:t xml:space="preserve">   Adder 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04" w:author="Unknown"/>
          <w:rFonts w:ascii="Consolas" w:eastAsia="Times New Roman" w:hAnsi="Consolas" w:cs="Courier New"/>
          <w:sz w:val="17"/>
        </w:rPr>
      </w:pPr>
      <w:ins w:id="105"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06" w:author="Unknown"/>
          <w:rFonts w:ascii="Consolas" w:eastAsia="Times New Roman" w:hAnsi="Consolas" w:cs="Courier New"/>
          <w:sz w:val="17"/>
        </w:rPr>
      </w:pPr>
      <w:ins w:id="107"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a.addNum</w:t>
        </w:r>
        <w:proofErr w:type="spellEnd"/>
        <w:r w:rsidRPr="00A134A6">
          <w:rPr>
            <w:rFonts w:ascii="Consolas" w:eastAsia="Times New Roman" w:hAnsi="Consolas" w:cs="Courier New"/>
            <w:sz w:val="17"/>
          </w:rPr>
          <w:t>(</w:t>
        </w:r>
        <w:proofErr w:type="gramEnd"/>
        <w:r w:rsidRPr="00A134A6">
          <w:rPr>
            <w:rFonts w:ascii="Consolas" w:eastAsia="Times New Roman" w:hAnsi="Consolas" w:cs="Courier New"/>
            <w:sz w:val="17"/>
          </w:rPr>
          <w:t>10);</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08" w:author="Unknown"/>
          <w:rFonts w:ascii="Consolas" w:eastAsia="Times New Roman" w:hAnsi="Consolas" w:cs="Courier New"/>
          <w:sz w:val="17"/>
        </w:rPr>
      </w:pPr>
      <w:ins w:id="109"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a.addNum</w:t>
        </w:r>
        <w:proofErr w:type="spellEnd"/>
        <w:r w:rsidRPr="00A134A6">
          <w:rPr>
            <w:rFonts w:ascii="Consolas" w:eastAsia="Times New Roman" w:hAnsi="Consolas" w:cs="Courier New"/>
            <w:sz w:val="17"/>
          </w:rPr>
          <w:t>(</w:t>
        </w:r>
        <w:proofErr w:type="gramEnd"/>
        <w:r w:rsidRPr="00A134A6">
          <w:rPr>
            <w:rFonts w:ascii="Consolas" w:eastAsia="Times New Roman" w:hAnsi="Consolas" w:cs="Courier New"/>
            <w:sz w:val="17"/>
          </w:rPr>
          <w:t>20);</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10" w:author="Unknown"/>
          <w:rFonts w:ascii="Consolas" w:eastAsia="Times New Roman" w:hAnsi="Consolas" w:cs="Courier New"/>
          <w:sz w:val="17"/>
        </w:rPr>
      </w:pPr>
      <w:ins w:id="111"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a.addNum</w:t>
        </w:r>
        <w:proofErr w:type="spellEnd"/>
        <w:r w:rsidRPr="00A134A6">
          <w:rPr>
            <w:rFonts w:ascii="Consolas" w:eastAsia="Times New Roman" w:hAnsi="Consolas" w:cs="Courier New"/>
            <w:sz w:val="17"/>
          </w:rPr>
          <w:t>(</w:t>
        </w:r>
        <w:proofErr w:type="gramEnd"/>
        <w:r w:rsidRPr="00A134A6">
          <w:rPr>
            <w:rFonts w:ascii="Consolas" w:eastAsia="Times New Roman" w:hAnsi="Consolas" w:cs="Courier New"/>
            <w:sz w:val="17"/>
          </w:rPr>
          <w:t>30);</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12"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13" w:author="Unknown"/>
          <w:rFonts w:ascii="Consolas" w:eastAsia="Times New Roman" w:hAnsi="Consolas" w:cs="Courier New"/>
          <w:sz w:val="17"/>
        </w:rPr>
      </w:pPr>
      <w:ins w:id="114"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cout</w:t>
        </w:r>
        <w:proofErr w:type="spellEnd"/>
        <w:proofErr w:type="gramEnd"/>
        <w:r w:rsidRPr="00A134A6">
          <w:rPr>
            <w:rFonts w:ascii="Consolas" w:eastAsia="Times New Roman" w:hAnsi="Consolas" w:cs="Courier New"/>
            <w:sz w:val="17"/>
          </w:rPr>
          <w:t xml:space="preserve"> &lt;&lt; "Total " &lt;&lt; </w:t>
        </w:r>
        <w:proofErr w:type="spellStart"/>
        <w:r w:rsidRPr="00A134A6">
          <w:rPr>
            <w:rFonts w:ascii="Consolas" w:eastAsia="Times New Roman" w:hAnsi="Consolas" w:cs="Courier New"/>
            <w:sz w:val="17"/>
          </w:rPr>
          <w:t>a.getTotal</w:t>
        </w:r>
        <w:proofErr w:type="spellEnd"/>
        <w:r w:rsidRPr="00A134A6">
          <w:rPr>
            <w:rFonts w:ascii="Consolas" w:eastAsia="Times New Roman" w:hAnsi="Consolas" w:cs="Courier New"/>
            <w:sz w:val="17"/>
          </w:rPr>
          <w:t>() &lt;&lt;</w:t>
        </w:r>
        <w:proofErr w:type="spellStart"/>
        <w:r w:rsidRPr="00A134A6">
          <w:rPr>
            <w:rFonts w:ascii="Consolas" w:eastAsia="Times New Roman" w:hAnsi="Consolas" w:cs="Courier New"/>
            <w:sz w:val="17"/>
          </w:rPr>
          <w:t>endl</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15" w:author="Unknown"/>
          <w:rFonts w:ascii="Consolas" w:eastAsia="Times New Roman" w:hAnsi="Consolas" w:cs="Courier New"/>
          <w:sz w:val="17"/>
        </w:rPr>
      </w:pPr>
      <w:ins w:id="11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0;</w:t>
        </w:r>
      </w:ins>
    </w:p>
    <w:p w:rsidR="005910AA" w:rsidRPr="005910AA"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17" w:author="Unknown"/>
          <w:rFonts w:ascii="Consolas" w:eastAsia="Times New Roman" w:hAnsi="Consolas" w:cs="Courier New"/>
          <w:sz w:val="17"/>
          <w:szCs w:val="17"/>
        </w:rPr>
      </w:pPr>
      <w:ins w:id="118" w:author="Unknown">
        <w:r w:rsidRPr="00A134A6">
          <w:rPr>
            <w:rFonts w:ascii="Consolas" w:eastAsia="Times New Roman" w:hAnsi="Consolas" w:cs="Courier New"/>
            <w:sz w:val="17"/>
          </w:rPr>
          <w:t>}</w:t>
        </w:r>
      </w:ins>
    </w:p>
    <w:p w:rsidR="005910AA" w:rsidRPr="005910AA" w:rsidRDefault="005910AA" w:rsidP="005910AA">
      <w:pPr>
        <w:spacing w:after="240" w:line="311" w:lineRule="atLeast"/>
        <w:ind w:left="48" w:right="48"/>
        <w:jc w:val="both"/>
        <w:rPr>
          <w:ins w:id="119" w:author="Unknown"/>
          <w:rFonts w:ascii="Verdana" w:eastAsia="Times New Roman" w:hAnsi="Verdana" w:cs="Times New Roman"/>
          <w:sz w:val="24"/>
          <w:szCs w:val="24"/>
        </w:rPr>
      </w:pPr>
      <w:ins w:id="120" w:author="Unknown">
        <w:r w:rsidRPr="005910AA">
          <w:rPr>
            <w:rFonts w:ascii="Verdana" w:eastAsia="Times New Roman" w:hAnsi="Verdana" w:cs="Times New Roman"/>
            <w:sz w:val="24"/>
            <w:szCs w:val="24"/>
          </w:rPr>
          <w:t>When the above code is compiled and executed, it produces the following result:</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nsolas" w:eastAsia="Times New Roman" w:hAnsi="Consolas" w:cs="Courier New"/>
          <w:sz w:val="16"/>
          <w:szCs w:val="16"/>
        </w:rPr>
      </w:pPr>
      <w:ins w:id="122" w:author="Unknown">
        <w:r w:rsidRPr="005910AA">
          <w:rPr>
            <w:rFonts w:ascii="Consolas" w:eastAsia="Times New Roman" w:hAnsi="Consolas" w:cs="Courier New"/>
            <w:sz w:val="16"/>
            <w:szCs w:val="16"/>
          </w:rPr>
          <w:t>Total 60</w:t>
        </w:r>
      </w:ins>
    </w:p>
    <w:p w:rsidR="005910AA" w:rsidRPr="005910AA" w:rsidRDefault="005910AA" w:rsidP="005910AA">
      <w:pPr>
        <w:spacing w:after="240" w:line="311" w:lineRule="atLeast"/>
        <w:ind w:left="48" w:right="48"/>
        <w:jc w:val="both"/>
        <w:rPr>
          <w:ins w:id="123" w:author="Unknown"/>
          <w:rFonts w:ascii="Verdana" w:eastAsia="Times New Roman" w:hAnsi="Verdana" w:cs="Times New Roman"/>
          <w:sz w:val="24"/>
          <w:szCs w:val="24"/>
        </w:rPr>
      </w:pPr>
      <w:ins w:id="124" w:author="Unknown">
        <w:r w:rsidRPr="005910AA">
          <w:rPr>
            <w:rFonts w:ascii="Verdana" w:eastAsia="Times New Roman" w:hAnsi="Verdana" w:cs="Times New Roman"/>
            <w:sz w:val="24"/>
            <w:szCs w:val="24"/>
          </w:rPr>
          <w:t xml:space="preserve">Above class adds numbers together, and returns the sum. The public </w:t>
        </w:r>
        <w:proofErr w:type="gramStart"/>
        <w:r w:rsidRPr="005910AA">
          <w:rPr>
            <w:rFonts w:ascii="Verdana" w:eastAsia="Times New Roman" w:hAnsi="Verdana" w:cs="Times New Roman"/>
            <w:sz w:val="24"/>
            <w:szCs w:val="24"/>
          </w:rPr>
          <w:t>members</w:t>
        </w:r>
        <w:proofErr w:type="gramEnd"/>
        <w:r w:rsidRPr="00A134A6">
          <w:rPr>
            <w:rFonts w:ascii="Verdana" w:eastAsia="Times New Roman" w:hAnsi="Verdana" w:cs="Times New Roman"/>
            <w:sz w:val="24"/>
            <w:szCs w:val="24"/>
          </w:rPr>
          <w:t> </w:t>
        </w:r>
        <w:proofErr w:type="spellStart"/>
        <w:r w:rsidRPr="005910AA">
          <w:rPr>
            <w:rFonts w:ascii="Verdana" w:eastAsia="Times New Roman" w:hAnsi="Verdana" w:cs="Times New Roman"/>
            <w:b/>
            <w:bCs/>
            <w:sz w:val="24"/>
            <w:szCs w:val="24"/>
          </w:rPr>
          <w:t>addNum</w:t>
        </w:r>
        <w:proofErr w:type="spellEnd"/>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and</w:t>
        </w:r>
        <w:r w:rsidRPr="00A134A6">
          <w:rPr>
            <w:rFonts w:ascii="Verdana" w:eastAsia="Times New Roman" w:hAnsi="Verdana" w:cs="Times New Roman"/>
            <w:sz w:val="24"/>
            <w:szCs w:val="24"/>
          </w:rPr>
          <w:t> </w:t>
        </w:r>
        <w:proofErr w:type="spellStart"/>
        <w:r w:rsidRPr="005910AA">
          <w:rPr>
            <w:rFonts w:ascii="Verdana" w:eastAsia="Times New Roman" w:hAnsi="Verdana" w:cs="Times New Roman"/>
            <w:b/>
            <w:bCs/>
            <w:sz w:val="24"/>
            <w:szCs w:val="24"/>
          </w:rPr>
          <w:t>getTotal</w:t>
        </w:r>
        <w:proofErr w:type="spellEnd"/>
        <w:r w:rsidRPr="00A134A6">
          <w:rPr>
            <w:rFonts w:ascii="Verdana" w:eastAsia="Times New Roman" w:hAnsi="Verdana" w:cs="Times New Roman"/>
            <w:b/>
            <w:bCs/>
            <w:sz w:val="24"/>
            <w:szCs w:val="24"/>
          </w:rPr>
          <w:t> </w:t>
        </w:r>
        <w:r w:rsidRPr="005910AA">
          <w:rPr>
            <w:rFonts w:ascii="Verdana" w:eastAsia="Times New Roman" w:hAnsi="Verdana" w:cs="Times New Roman"/>
            <w:sz w:val="24"/>
            <w:szCs w:val="24"/>
          </w:rPr>
          <w:t>are the interfaces to the outside world and a user needs to know them to use the class. The private member</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total</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is something that is hidden from the outside world, but is needed for the class to operate properly.</w:t>
        </w:r>
      </w:ins>
    </w:p>
    <w:p w:rsidR="005910AA" w:rsidRPr="005910AA" w:rsidRDefault="005910AA" w:rsidP="005910AA">
      <w:pPr>
        <w:spacing w:before="48" w:after="48" w:line="360" w:lineRule="atLeast"/>
        <w:ind w:right="48"/>
        <w:outlineLvl w:val="1"/>
        <w:rPr>
          <w:ins w:id="125" w:author="Unknown"/>
          <w:rFonts w:ascii="Verdana" w:eastAsia="Times New Roman" w:hAnsi="Verdana" w:cs="Times New Roman"/>
          <w:spacing w:val="-13"/>
          <w:sz w:val="41"/>
          <w:szCs w:val="41"/>
        </w:rPr>
      </w:pPr>
      <w:ins w:id="126" w:author="Unknown">
        <w:r w:rsidRPr="005910AA">
          <w:rPr>
            <w:rFonts w:ascii="Verdana" w:eastAsia="Times New Roman" w:hAnsi="Verdana" w:cs="Times New Roman"/>
            <w:spacing w:val="-13"/>
            <w:sz w:val="41"/>
            <w:szCs w:val="41"/>
          </w:rPr>
          <w:t>Designing Strategy:</w:t>
        </w:r>
      </w:ins>
    </w:p>
    <w:p w:rsidR="005910AA" w:rsidRPr="005910AA" w:rsidRDefault="005910AA" w:rsidP="005910AA">
      <w:pPr>
        <w:spacing w:after="240" w:line="311" w:lineRule="atLeast"/>
        <w:ind w:left="48" w:right="48"/>
        <w:jc w:val="both"/>
        <w:rPr>
          <w:ins w:id="127" w:author="Unknown"/>
          <w:rFonts w:ascii="Verdana" w:eastAsia="Times New Roman" w:hAnsi="Verdana" w:cs="Times New Roman"/>
          <w:sz w:val="24"/>
          <w:szCs w:val="24"/>
        </w:rPr>
      </w:pPr>
      <w:ins w:id="128" w:author="Unknown">
        <w:r w:rsidRPr="005910AA">
          <w:rPr>
            <w:rFonts w:ascii="Verdana" w:eastAsia="Times New Roman" w:hAnsi="Verdana" w:cs="Times New Roman"/>
            <w:sz w:val="24"/>
            <w:szCs w:val="24"/>
          </w:rPr>
          <w:t>Most of us have learned through bitter experience to make class members private by default unless we really need to expose them. That's just good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encapsulation</w:t>
        </w:r>
        <w:r w:rsidRPr="005910AA">
          <w:rPr>
            <w:rFonts w:ascii="Verdana" w:eastAsia="Times New Roman" w:hAnsi="Verdana" w:cs="Times New Roman"/>
            <w:sz w:val="24"/>
            <w:szCs w:val="24"/>
          </w:rPr>
          <w:t>.</w:t>
        </w:r>
      </w:ins>
    </w:p>
    <w:p w:rsidR="005910AA" w:rsidRPr="005910AA" w:rsidRDefault="005910AA" w:rsidP="005910AA">
      <w:pPr>
        <w:spacing w:after="240" w:line="311" w:lineRule="atLeast"/>
        <w:ind w:left="48" w:right="48"/>
        <w:jc w:val="both"/>
        <w:rPr>
          <w:ins w:id="129" w:author="Unknown"/>
          <w:rFonts w:ascii="Verdana" w:eastAsia="Times New Roman" w:hAnsi="Verdana" w:cs="Times New Roman"/>
          <w:sz w:val="24"/>
          <w:szCs w:val="24"/>
        </w:rPr>
      </w:pPr>
      <w:ins w:id="130" w:author="Unknown">
        <w:r w:rsidRPr="005910AA">
          <w:rPr>
            <w:rFonts w:ascii="Verdana" w:eastAsia="Times New Roman" w:hAnsi="Verdana" w:cs="Times New Roman"/>
            <w:sz w:val="24"/>
            <w:szCs w:val="24"/>
          </w:rPr>
          <w:t>This wisdom is applied most frequently to data members, but it applies equally to all members, including virtual functions.</w:t>
        </w:r>
      </w:ins>
    </w:p>
    <w:p w:rsidR="005910AA" w:rsidRPr="005910AA" w:rsidRDefault="005910AA" w:rsidP="005910AA">
      <w:pPr>
        <w:spacing w:before="48" w:after="48" w:line="389" w:lineRule="atLeast"/>
        <w:ind w:right="48"/>
        <w:jc w:val="center"/>
        <w:outlineLvl w:val="0"/>
        <w:rPr>
          <w:rFonts w:ascii="Verdana" w:eastAsia="Times New Roman" w:hAnsi="Verdana" w:cs="Times New Roman"/>
          <w:spacing w:val="-13"/>
          <w:kern w:val="36"/>
          <w:sz w:val="48"/>
          <w:szCs w:val="48"/>
        </w:rPr>
      </w:pPr>
      <w:r w:rsidRPr="005910AA">
        <w:rPr>
          <w:rFonts w:ascii="Verdana" w:eastAsia="Times New Roman" w:hAnsi="Verdana" w:cs="Times New Roman"/>
          <w:spacing w:val="-13"/>
          <w:kern w:val="36"/>
          <w:sz w:val="48"/>
          <w:szCs w:val="48"/>
        </w:rPr>
        <w:t>Polymorphism in C++</w:t>
      </w:r>
    </w:p>
    <w:p w:rsidR="005910AA" w:rsidRPr="005910AA" w:rsidRDefault="005910AA" w:rsidP="005910AA">
      <w:pPr>
        <w:spacing w:before="91" w:after="91" w:line="240" w:lineRule="auto"/>
        <w:jc w:val="center"/>
        <w:rPr>
          <w:rFonts w:ascii="Verdana" w:eastAsia="Times New Roman" w:hAnsi="Verdana" w:cs="Times New Roman"/>
          <w:sz w:val="18"/>
          <w:szCs w:val="18"/>
        </w:rPr>
      </w:pPr>
      <w:r w:rsidRPr="005910AA">
        <w:rPr>
          <w:rFonts w:ascii="Verdana" w:eastAsia="Times New Roman" w:hAnsi="Verdana" w:cs="Times New Roman"/>
          <w:sz w:val="18"/>
          <w:szCs w:val="18"/>
        </w:rPr>
        <w:pict>
          <v:rect id="_x0000_i1028" style="width:0;height:0" o:hralign="center" o:hrstd="t" o:hr="t" fillcolor="#a0a0a0" stroked="f"/>
        </w:pict>
      </w:r>
    </w:p>
    <w:p w:rsidR="005910AA" w:rsidRPr="005910AA" w:rsidRDefault="005910AA" w:rsidP="005910AA">
      <w:pPr>
        <w:spacing w:before="91" w:after="91" w:line="240" w:lineRule="auto"/>
        <w:jc w:val="center"/>
        <w:rPr>
          <w:rFonts w:ascii="Verdana" w:eastAsia="Times New Roman" w:hAnsi="Verdana" w:cs="Times New Roman"/>
          <w:sz w:val="18"/>
          <w:szCs w:val="18"/>
        </w:rPr>
      </w:pPr>
      <w:r w:rsidRPr="005910AA">
        <w:rPr>
          <w:rFonts w:ascii="Verdana" w:eastAsia="Times New Roman" w:hAnsi="Verdana" w:cs="Times New Roman"/>
          <w:sz w:val="18"/>
          <w:szCs w:val="18"/>
        </w:rPr>
        <w:t>Advertisements</w:t>
      </w:r>
    </w:p>
    <w:p w:rsidR="005910AA" w:rsidRPr="005910AA" w:rsidRDefault="005910AA" w:rsidP="005910AA">
      <w:pPr>
        <w:spacing w:before="91" w:after="91" w:line="240" w:lineRule="auto"/>
        <w:rPr>
          <w:ins w:id="131" w:author="Unknown"/>
          <w:rFonts w:ascii="Times New Roman" w:eastAsia="Times New Roman" w:hAnsi="Times New Roman" w:cs="Times New Roman"/>
          <w:sz w:val="24"/>
          <w:szCs w:val="24"/>
        </w:rPr>
      </w:pPr>
      <w:ins w:id="132" w:author="Unknown">
        <w:r w:rsidRPr="005910AA">
          <w:rPr>
            <w:rFonts w:ascii="Times New Roman" w:eastAsia="Times New Roman" w:hAnsi="Times New Roman" w:cs="Times New Roman"/>
            <w:sz w:val="24"/>
            <w:szCs w:val="24"/>
          </w:rPr>
          <w:pict>
            <v:rect id="_x0000_i1029" style="width:0;height:0" o:hralign="center" o:hrstd="t" o:hrnoshade="t" o:hr="t" fillcolor="#313131" stroked="f"/>
          </w:pict>
        </w:r>
      </w:ins>
    </w:p>
    <w:p w:rsidR="005910AA" w:rsidRPr="005910AA" w:rsidRDefault="005910AA" w:rsidP="005910AA">
      <w:pPr>
        <w:spacing w:before="91" w:after="91" w:line="240" w:lineRule="auto"/>
        <w:jc w:val="center"/>
        <w:rPr>
          <w:ins w:id="133" w:author="Unknown"/>
          <w:rFonts w:ascii="Verdana" w:eastAsia="Times New Roman" w:hAnsi="Verdana" w:cs="Times New Roman"/>
          <w:sz w:val="18"/>
          <w:szCs w:val="18"/>
        </w:rPr>
      </w:pPr>
      <w:ins w:id="134" w:author="Unknown">
        <w:r w:rsidRPr="005910AA">
          <w:rPr>
            <w:rFonts w:ascii="Verdana" w:eastAsia="Times New Roman" w:hAnsi="Verdana" w:cs="Times New Roman"/>
            <w:sz w:val="18"/>
            <w:szCs w:val="18"/>
          </w:rPr>
          <w:fldChar w:fldCharType="begin"/>
        </w:r>
        <w:r w:rsidRPr="005910AA">
          <w:rPr>
            <w:rFonts w:ascii="Verdana" w:eastAsia="Times New Roman" w:hAnsi="Verdana" w:cs="Times New Roman"/>
            <w:sz w:val="18"/>
            <w:szCs w:val="18"/>
          </w:rPr>
          <w:instrText xml:space="preserve"> HYPERLINK "https://www.tutorialspoint.com/cplusplus/cpp_overloading.htm" </w:instrText>
        </w:r>
        <w:r w:rsidRPr="005910AA">
          <w:rPr>
            <w:rFonts w:ascii="Verdana" w:eastAsia="Times New Roman" w:hAnsi="Verdana" w:cs="Times New Roman"/>
            <w:sz w:val="18"/>
            <w:szCs w:val="18"/>
          </w:rPr>
          <w:fldChar w:fldCharType="separate"/>
        </w:r>
        <w:r w:rsidRPr="00A134A6">
          <w:rPr>
            <w:rFonts w:ascii="Verdana" w:eastAsia="Times New Roman" w:hAnsi="Verdana" w:cs="Times New Roman"/>
            <w:sz w:val="19"/>
          </w:rPr>
          <w:t> Previous Page</w:t>
        </w:r>
        <w:r w:rsidRPr="005910AA">
          <w:rPr>
            <w:rFonts w:ascii="Verdana" w:eastAsia="Times New Roman" w:hAnsi="Verdana" w:cs="Times New Roman"/>
            <w:sz w:val="18"/>
            <w:szCs w:val="18"/>
          </w:rPr>
          <w:fldChar w:fldCharType="end"/>
        </w:r>
      </w:ins>
    </w:p>
    <w:p w:rsidR="005910AA" w:rsidRPr="005910AA" w:rsidRDefault="005910AA" w:rsidP="005910AA">
      <w:pPr>
        <w:spacing w:before="91" w:after="91" w:line="240" w:lineRule="auto"/>
        <w:jc w:val="center"/>
        <w:rPr>
          <w:ins w:id="135" w:author="Unknown"/>
          <w:rFonts w:ascii="Verdana" w:eastAsia="Times New Roman" w:hAnsi="Verdana" w:cs="Times New Roman"/>
          <w:sz w:val="18"/>
          <w:szCs w:val="18"/>
        </w:rPr>
      </w:pPr>
      <w:ins w:id="136" w:author="Unknown">
        <w:r w:rsidRPr="005910AA">
          <w:rPr>
            <w:rFonts w:ascii="Verdana" w:eastAsia="Times New Roman" w:hAnsi="Verdana" w:cs="Times New Roman"/>
            <w:sz w:val="18"/>
            <w:szCs w:val="18"/>
          </w:rPr>
          <w:lastRenderedPageBreak/>
          <w:fldChar w:fldCharType="begin"/>
        </w:r>
        <w:r w:rsidRPr="005910AA">
          <w:rPr>
            <w:rFonts w:ascii="Verdana" w:eastAsia="Times New Roman" w:hAnsi="Verdana" w:cs="Times New Roman"/>
            <w:sz w:val="18"/>
            <w:szCs w:val="18"/>
          </w:rPr>
          <w:instrText xml:space="preserve"> HYPERLINK "https://www.tutorialspoint.com/cplusplus/cpp_data_abstraction.htm" </w:instrText>
        </w:r>
        <w:r w:rsidRPr="005910AA">
          <w:rPr>
            <w:rFonts w:ascii="Verdana" w:eastAsia="Times New Roman" w:hAnsi="Verdana" w:cs="Times New Roman"/>
            <w:sz w:val="18"/>
            <w:szCs w:val="18"/>
          </w:rPr>
          <w:fldChar w:fldCharType="separate"/>
        </w:r>
        <w:r w:rsidRPr="00A134A6">
          <w:rPr>
            <w:rFonts w:ascii="Verdana" w:eastAsia="Times New Roman" w:hAnsi="Verdana" w:cs="Times New Roman"/>
            <w:sz w:val="19"/>
          </w:rPr>
          <w:t>Next Page  </w:t>
        </w:r>
        <w:r w:rsidRPr="005910AA">
          <w:rPr>
            <w:rFonts w:ascii="Verdana" w:eastAsia="Times New Roman" w:hAnsi="Verdana" w:cs="Times New Roman"/>
            <w:sz w:val="18"/>
            <w:szCs w:val="18"/>
          </w:rPr>
          <w:fldChar w:fldCharType="end"/>
        </w:r>
      </w:ins>
    </w:p>
    <w:p w:rsidR="005910AA" w:rsidRPr="005910AA" w:rsidRDefault="005910AA" w:rsidP="005910AA">
      <w:pPr>
        <w:spacing w:before="91" w:after="91" w:line="240" w:lineRule="auto"/>
        <w:rPr>
          <w:ins w:id="137" w:author="Unknown"/>
          <w:rFonts w:ascii="Times New Roman" w:eastAsia="Times New Roman" w:hAnsi="Times New Roman" w:cs="Times New Roman"/>
          <w:sz w:val="24"/>
          <w:szCs w:val="24"/>
        </w:rPr>
      </w:pPr>
      <w:ins w:id="138" w:author="Unknown">
        <w:r w:rsidRPr="005910AA">
          <w:rPr>
            <w:rFonts w:ascii="Times New Roman" w:eastAsia="Times New Roman" w:hAnsi="Times New Roman" w:cs="Times New Roman"/>
            <w:sz w:val="24"/>
            <w:szCs w:val="24"/>
          </w:rPr>
          <w:pict>
            <v:rect id="_x0000_i1030" style="width:0;height:0" o:hralign="center" o:hrstd="t" o:hrnoshade="t" o:hr="t" fillcolor="#313131" stroked="f"/>
          </w:pict>
        </w:r>
      </w:ins>
    </w:p>
    <w:p w:rsidR="005910AA" w:rsidRPr="005910AA" w:rsidRDefault="005910AA" w:rsidP="005910AA">
      <w:pPr>
        <w:spacing w:after="240" w:line="311" w:lineRule="atLeast"/>
        <w:ind w:left="48" w:right="48"/>
        <w:jc w:val="both"/>
        <w:rPr>
          <w:ins w:id="139" w:author="Unknown"/>
          <w:rFonts w:ascii="Verdana" w:eastAsia="Times New Roman" w:hAnsi="Verdana" w:cs="Times New Roman"/>
          <w:sz w:val="24"/>
          <w:szCs w:val="24"/>
        </w:rPr>
      </w:pPr>
      <w:ins w:id="140" w:author="Unknown">
        <w:r w:rsidRPr="005910AA">
          <w:rPr>
            <w:rFonts w:ascii="Verdana" w:eastAsia="Times New Roman" w:hAnsi="Verdana" w:cs="Times New Roman"/>
            <w:sz w:val="24"/>
            <w:szCs w:val="24"/>
          </w:rPr>
          <w:t>The word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polymorphism</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means having many forms. Typically, polymorphism occurs when there is a hierarchy of classes and they are related by inheritance.</w:t>
        </w:r>
      </w:ins>
    </w:p>
    <w:p w:rsidR="005910AA" w:rsidRPr="005910AA" w:rsidRDefault="005910AA" w:rsidP="005910AA">
      <w:pPr>
        <w:spacing w:after="240" w:line="311" w:lineRule="atLeast"/>
        <w:ind w:left="48" w:right="48"/>
        <w:jc w:val="both"/>
        <w:rPr>
          <w:ins w:id="141" w:author="Unknown"/>
          <w:rFonts w:ascii="Verdana" w:eastAsia="Times New Roman" w:hAnsi="Verdana" w:cs="Times New Roman"/>
          <w:sz w:val="24"/>
          <w:szCs w:val="24"/>
        </w:rPr>
      </w:pPr>
      <w:ins w:id="142" w:author="Unknown">
        <w:r w:rsidRPr="005910AA">
          <w:rPr>
            <w:rFonts w:ascii="Verdana" w:eastAsia="Times New Roman" w:hAnsi="Verdana" w:cs="Times New Roman"/>
            <w:sz w:val="24"/>
            <w:szCs w:val="24"/>
          </w:rPr>
          <w:t>C++ polymorphism means that a call to a member function will cause a different function to be executed depending on the type of object that invokes the function.</w:t>
        </w:r>
      </w:ins>
    </w:p>
    <w:p w:rsidR="005910AA" w:rsidRPr="005910AA" w:rsidRDefault="005910AA" w:rsidP="005910AA">
      <w:pPr>
        <w:spacing w:after="240" w:line="311" w:lineRule="atLeast"/>
        <w:ind w:left="48" w:right="48"/>
        <w:jc w:val="both"/>
        <w:rPr>
          <w:ins w:id="143" w:author="Unknown"/>
          <w:rFonts w:ascii="Verdana" w:eastAsia="Times New Roman" w:hAnsi="Verdana" w:cs="Times New Roman"/>
          <w:sz w:val="24"/>
          <w:szCs w:val="24"/>
        </w:rPr>
      </w:pPr>
      <w:ins w:id="144" w:author="Unknown">
        <w:r w:rsidRPr="005910AA">
          <w:rPr>
            <w:rFonts w:ascii="Verdana" w:eastAsia="Times New Roman" w:hAnsi="Verdana" w:cs="Times New Roman"/>
            <w:sz w:val="24"/>
            <w:szCs w:val="24"/>
          </w:rPr>
          <w:t>Consider the following example where a base class has been derived by other two classes:</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45" w:author="Unknown"/>
          <w:rFonts w:ascii="Consolas" w:eastAsia="Times New Roman" w:hAnsi="Consolas" w:cs="Courier New"/>
          <w:sz w:val="17"/>
        </w:rPr>
      </w:pPr>
      <w:ins w:id="146" w:author="Unknown">
        <w:r w:rsidRPr="00A134A6">
          <w:rPr>
            <w:rFonts w:ascii="Consolas" w:eastAsia="Times New Roman" w:hAnsi="Consolas" w:cs="Courier New"/>
            <w:sz w:val="17"/>
          </w:rPr>
          <w:t>#include &lt;</w:t>
        </w:r>
        <w:proofErr w:type="spellStart"/>
        <w:r w:rsidRPr="00A134A6">
          <w:rPr>
            <w:rFonts w:ascii="Consolas" w:eastAsia="Times New Roman" w:hAnsi="Consolas" w:cs="Courier New"/>
            <w:sz w:val="17"/>
          </w:rPr>
          <w:t>iostream</w:t>
        </w:r>
        <w:proofErr w:type="spellEnd"/>
        <w:r w:rsidRPr="00A134A6">
          <w:rPr>
            <w:rFonts w:ascii="Consolas" w:eastAsia="Times New Roman" w:hAnsi="Consolas" w:cs="Courier New"/>
            <w:sz w:val="17"/>
          </w:rPr>
          <w:t xml:space="preserve">&gt;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47" w:author="Unknown"/>
          <w:rFonts w:ascii="Consolas" w:eastAsia="Times New Roman" w:hAnsi="Consolas" w:cs="Courier New"/>
          <w:sz w:val="17"/>
        </w:rPr>
      </w:pPr>
      <w:proofErr w:type="gramStart"/>
      <w:ins w:id="148" w:author="Unknown">
        <w:r w:rsidRPr="00A134A6">
          <w:rPr>
            <w:rFonts w:ascii="Consolas" w:eastAsia="Times New Roman" w:hAnsi="Consolas" w:cs="Courier New"/>
            <w:sz w:val="17"/>
          </w:rPr>
          <w:t>using</w:t>
        </w:r>
        <w:proofErr w:type="gramEnd"/>
        <w:r w:rsidRPr="00A134A6">
          <w:rPr>
            <w:rFonts w:ascii="Consolas" w:eastAsia="Times New Roman" w:hAnsi="Consolas" w:cs="Courier New"/>
            <w:sz w:val="17"/>
          </w:rPr>
          <w:t xml:space="preserve"> namespace std;</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49" w:author="Unknown"/>
          <w:rFonts w:ascii="Consolas" w:eastAsia="Times New Roman" w:hAnsi="Consolas" w:cs="Courier New"/>
          <w:sz w:val="17"/>
        </w:rPr>
      </w:pPr>
      <w:ins w:id="150"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51" w:author="Unknown"/>
          <w:rFonts w:ascii="Consolas" w:eastAsia="Times New Roman" w:hAnsi="Consolas" w:cs="Courier New"/>
          <w:sz w:val="17"/>
        </w:rPr>
      </w:pPr>
      <w:proofErr w:type="gramStart"/>
      <w:ins w:id="152"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Shape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53" w:author="Unknown"/>
          <w:rFonts w:ascii="Consolas" w:eastAsia="Times New Roman" w:hAnsi="Consolas" w:cs="Courier New"/>
          <w:sz w:val="17"/>
        </w:rPr>
      </w:pPr>
      <w:ins w:id="154"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protected</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55" w:author="Unknown"/>
          <w:rFonts w:ascii="Consolas" w:eastAsia="Times New Roman" w:hAnsi="Consolas" w:cs="Courier New"/>
          <w:sz w:val="17"/>
        </w:rPr>
      </w:pPr>
      <w:ins w:id="156"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width, height;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57" w:author="Unknown"/>
          <w:rFonts w:ascii="Consolas" w:eastAsia="Times New Roman" w:hAnsi="Consolas" w:cs="Courier New"/>
          <w:sz w:val="17"/>
        </w:rPr>
      </w:pPr>
      <w:ins w:id="158"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59" w:author="Unknown"/>
          <w:rFonts w:ascii="Consolas" w:eastAsia="Times New Roman" w:hAnsi="Consolas" w:cs="Courier New"/>
          <w:sz w:val="17"/>
        </w:rPr>
      </w:pPr>
      <w:ins w:id="160"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61" w:author="Unknown"/>
          <w:rFonts w:ascii="Consolas" w:eastAsia="Times New Roman" w:hAnsi="Consolas" w:cs="Courier New"/>
          <w:sz w:val="17"/>
        </w:rPr>
      </w:pPr>
      <w:ins w:id="162"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 = 0,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b = 0)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63" w:author="Unknown"/>
          <w:rFonts w:ascii="Consolas" w:eastAsia="Times New Roman" w:hAnsi="Consolas" w:cs="Courier New"/>
          <w:sz w:val="17"/>
        </w:rPr>
      </w:pPr>
      <w:ins w:id="164"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width</w:t>
        </w:r>
        <w:proofErr w:type="gramEnd"/>
        <w:r w:rsidRPr="00A134A6">
          <w:rPr>
            <w:rFonts w:ascii="Consolas" w:eastAsia="Times New Roman" w:hAnsi="Consolas" w:cs="Courier New"/>
            <w:sz w:val="17"/>
          </w:rPr>
          <w:t xml:space="preserve"> = 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65" w:author="Unknown"/>
          <w:rFonts w:ascii="Consolas" w:eastAsia="Times New Roman" w:hAnsi="Consolas" w:cs="Courier New"/>
          <w:sz w:val="17"/>
        </w:rPr>
      </w:pPr>
      <w:ins w:id="16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height</w:t>
        </w:r>
        <w:proofErr w:type="gramEnd"/>
        <w:r w:rsidRPr="00A134A6">
          <w:rPr>
            <w:rFonts w:ascii="Consolas" w:eastAsia="Times New Roman" w:hAnsi="Consolas" w:cs="Courier New"/>
            <w:sz w:val="17"/>
          </w:rPr>
          <w:t xml:space="preserve"> = b;</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67" w:author="Unknown"/>
          <w:rFonts w:ascii="Consolas" w:eastAsia="Times New Roman" w:hAnsi="Consolas" w:cs="Courier New"/>
          <w:sz w:val="17"/>
        </w:rPr>
      </w:pPr>
      <w:ins w:id="168"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69" w:author="Unknown"/>
          <w:rFonts w:ascii="Consolas" w:eastAsia="Times New Roman" w:hAnsi="Consolas" w:cs="Courier New"/>
          <w:sz w:val="17"/>
        </w:rPr>
      </w:pPr>
      <w:ins w:id="170"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71" w:author="Unknown"/>
          <w:rFonts w:ascii="Consolas" w:eastAsia="Times New Roman" w:hAnsi="Consolas" w:cs="Courier New"/>
          <w:sz w:val="17"/>
        </w:rPr>
      </w:pPr>
      <w:ins w:id="172"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area()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73" w:author="Unknown"/>
          <w:rFonts w:ascii="Consolas" w:eastAsia="Times New Roman" w:hAnsi="Consolas" w:cs="Courier New"/>
          <w:sz w:val="17"/>
        </w:rPr>
      </w:pPr>
      <w:ins w:id="174"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cout</w:t>
        </w:r>
        <w:proofErr w:type="spellEnd"/>
        <w:proofErr w:type="gramEnd"/>
        <w:r w:rsidRPr="00A134A6">
          <w:rPr>
            <w:rFonts w:ascii="Consolas" w:eastAsia="Times New Roman" w:hAnsi="Consolas" w:cs="Courier New"/>
            <w:sz w:val="17"/>
          </w:rPr>
          <w:t xml:space="preserve"> &lt;&lt; "Parent class area :" &lt;&lt;</w:t>
        </w:r>
        <w:proofErr w:type="spellStart"/>
        <w:r w:rsidRPr="00A134A6">
          <w:rPr>
            <w:rFonts w:ascii="Consolas" w:eastAsia="Times New Roman" w:hAnsi="Consolas" w:cs="Courier New"/>
            <w:sz w:val="17"/>
          </w:rPr>
          <w:t>endl</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75" w:author="Unknown"/>
          <w:rFonts w:ascii="Consolas" w:eastAsia="Times New Roman" w:hAnsi="Consolas" w:cs="Courier New"/>
          <w:sz w:val="17"/>
        </w:rPr>
      </w:pPr>
      <w:ins w:id="17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0;</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77" w:author="Unknown"/>
          <w:rFonts w:ascii="Consolas" w:eastAsia="Times New Roman" w:hAnsi="Consolas" w:cs="Courier New"/>
          <w:sz w:val="17"/>
        </w:rPr>
      </w:pPr>
      <w:ins w:id="178"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79" w:author="Unknown"/>
          <w:rFonts w:ascii="Consolas" w:eastAsia="Times New Roman" w:hAnsi="Consolas" w:cs="Courier New"/>
          <w:sz w:val="17"/>
        </w:rPr>
      </w:pPr>
      <w:ins w:id="180" w:author="Unknown">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81"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82" w:author="Unknown"/>
          <w:rFonts w:ascii="Consolas" w:eastAsia="Times New Roman" w:hAnsi="Consolas" w:cs="Courier New"/>
          <w:sz w:val="17"/>
        </w:rPr>
      </w:pPr>
      <w:proofErr w:type="gramStart"/>
      <w:ins w:id="183"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Rectangle: public Shape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84" w:author="Unknown"/>
          <w:rFonts w:ascii="Consolas" w:eastAsia="Times New Roman" w:hAnsi="Consolas" w:cs="Courier New"/>
          <w:sz w:val="17"/>
        </w:rPr>
      </w:pPr>
      <w:ins w:id="18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86" w:author="Unknown"/>
          <w:rFonts w:ascii="Consolas" w:eastAsia="Times New Roman" w:hAnsi="Consolas" w:cs="Courier New"/>
          <w:sz w:val="17"/>
        </w:rPr>
      </w:pPr>
      <w:ins w:id="18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Rectangle(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 = 0,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b = 0):Shape(a, b)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88" w:author="Unknown"/>
          <w:rFonts w:ascii="Consolas" w:eastAsia="Times New Roman" w:hAnsi="Consolas" w:cs="Courier New"/>
          <w:sz w:val="17"/>
        </w:rPr>
      </w:pPr>
      <w:ins w:id="189"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area ()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0" w:author="Unknown"/>
          <w:rFonts w:ascii="Consolas" w:eastAsia="Times New Roman" w:hAnsi="Consolas" w:cs="Courier New"/>
          <w:sz w:val="17"/>
        </w:rPr>
      </w:pPr>
      <w:ins w:id="191"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cout</w:t>
        </w:r>
        <w:proofErr w:type="spellEnd"/>
        <w:proofErr w:type="gramEnd"/>
        <w:r w:rsidRPr="00A134A6">
          <w:rPr>
            <w:rFonts w:ascii="Consolas" w:eastAsia="Times New Roman" w:hAnsi="Consolas" w:cs="Courier New"/>
            <w:sz w:val="17"/>
          </w:rPr>
          <w:t xml:space="preserve"> &lt;&lt; "Rectangle class area :" &lt;&lt;</w:t>
        </w:r>
        <w:proofErr w:type="spellStart"/>
        <w:r w:rsidRPr="00A134A6">
          <w:rPr>
            <w:rFonts w:ascii="Consolas" w:eastAsia="Times New Roman" w:hAnsi="Consolas" w:cs="Courier New"/>
            <w:sz w:val="17"/>
          </w:rPr>
          <w:t>endl</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2" w:author="Unknown"/>
          <w:rFonts w:ascii="Consolas" w:eastAsia="Times New Roman" w:hAnsi="Consolas" w:cs="Courier New"/>
          <w:sz w:val="17"/>
        </w:rPr>
      </w:pPr>
      <w:ins w:id="19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(width * height);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4" w:author="Unknown"/>
          <w:rFonts w:ascii="Consolas" w:eastAsia="Times New Roman" w:hAnsi="Consolas" w:cs="Courier New"/>
          <w:sz w:val="17"/>
        </w:rPr>
      </w:pPr>
      <w:ins w:id="195"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6" w:author="Unknown"/>
          <w:rFonts w:ascii="Consolas" w:eastAsia="Times New Roman" w:hAnsi="Consolas" w:cs="Courier New"/>
          <w:sz w:val="17"/>
        </w:rPr>
      </w:pPr>
      <w:ins w:id="197" w:author="Unknown">
        <w:r w:rsidRPr="00A134A6">
          <w:rPr>
            <w:rFonts w:ascii="Consolas" w:eastAsia="Times New Roman" w:hAnsi="Consolas" w:cs="Courier New"/>
            <w:sz w:val="17"/>
          </w:rPr>
          <w:lastRenderedPageBreak/>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8"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199" w:author="Unknown"/>
          <w:rFonts w:ascii="Consolas" w:eastAsia="Times New Roman" w:hAnsi="Consolas" w:cs="Courier New"/>
          <w:sz w:val="17"/>
        </w:rPr>
      </w:pPr>
      <w:proofErr w:type="gramStart"/>
      <w:ins w:id="200"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Triangle: public Shape{</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1" w:author="Unknown"/>
          <w:rFonts w:ascii="Consolas" w:eastAsia="Times New Roman" w:hAnsi="Consolas" w:cs="Courier New"/>
          <w:sz w:val="17"/>
        </w:rPr>
      </w:pPr>
      <w:ins w:id="202"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3" w:author="Unknown"/>
          <w:rFonts w:ascii="Consolas" w:eastAsia="Times New Roman" w:hAnsi="Consolas" w:cs="Courier New"/>
          <w:sz w:val="17"/>
        </w:rPr>
      </w:pPr>
      <w:ins w:id="204"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Triangle(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 = 0,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b = 0):Shape(a, b)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5" w:author="Unknown"/>
          <w:rFonts w:ascii="Consolas" w:eastAsia="Times New Roman" w:hAnsi="Consolas" w:cs="Courier New"/>
          <w:sz w:val="17"/>
        </w:rPr>
      </w:pPr>
      <w:ins w:id="206"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area ()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7" w:author="Unknown"/>
          <w:rFonts w:ascii="Consolas" w:eastAsia="Times New Roman" w:hAnsi="Consolas" w:cs="Courier New"/>
          <w:sz w:val="17"/>
        </w:rPr>
      </w:pPr>
      <w:ins w:id="208"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cout</w:t>
        </w:r>
        <w:proofErr w:type="spellEnd"/>
        <w:proofErr w:type="gramEnd"/>
        <w:r w:rsidRPr="00A134A6">
          <w:rPr>
            <w:rFonts w:ascii="Consolas" w:eastAsia="Times New Roman" w:hAnsi="Consolas" w:cs="Courier New"/>
            <w:sz w:val="17"/>
          </w:rPr>
          <w:t xml:space="preserve"> &lt;&lt; "Triangle class area :" &lt;&lt;</w:t>
        </w:r>
        <w:proofErr w:type="spellStart"/>
        <w:r w:rsidRPr="00A134A6">
          <w:rPr>
            <w:rFonts w:ascii="Consolas" w:eastAsia="Times New Roman" w:hAnsi="Consolas" w:cs="Courier New"/>
            <w:sz w:val="17"/>
          </w:rPr>
          <w:t>endl</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09" w:author="Unknown"/>
          <w:rFonts w:ascii="Consolas" w:eastAsia="Times New Roman" w:hAnsi="Consolas" w:cs="Courier New"/>
          <w:sz w:val="17"/>
        </w:rPr>
      </w:pPr>
      <w:ins w:id="210"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(width * height / 2);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11" w:author="Unknown"/>
          <w:rFonts w:ascii="Consolas" w:eastAsia="Times New Roman" w:hAnsi="Consolas" w:cs="Courier New"/>
          <w:sz w:val="17"/>
        </w:rPr>
      </w:pPr>
      <w:ins w:id="212"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13" w:author="Unknown"/>
          <w:rFonts w:ascii="Consolas" w:eastAsia="Times New Roman" w:hAnsi="Consolas" w:cs="Courier New"/>
          <w:sz w:val="17"/>
        </w:rPr>
      </w:pPr>
      <w:ins w:id="214" w:author="Unknown">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15"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16" w:author="Unknown"/>
          <w:rFonts w:ascii="Consolas" w:eastAsia="Times New Roman" w:hAnsi="Consolas" w:cs="Courier New"/>
          <w:sz w:val="17"/>
        </w:rPr>
      </w:pPr>
      <w:ins w:id="217" w:author="Unknown">
        <w:r w:rsidRPr="00A134A6">
          <w:rPr>
            <w:rFonts w:ascii="Consolas" w:eastAsia="Times New Roman" w:hAnsi="Consolas" w:cs="Courier New"/>
            <w:sz w:val="17"/>
          </w:rPr>
          <w:t>// Main function for the program</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18" w:author="Unknown"/>
          <w:rFonts w:ascii="Consolas" w:eastAsia="Times New Roman" w:hAnsi="Consolas" w:cs="Courier New"/>
          <w:sz w:val="17"/>
        </w:rPr>
      </w:pPr>
      <w:proofErr w:type="spellStart"/>
      <w:proofErr w:type="gramStart"/>
      <w:ins w:id="219" w:author="Unknown">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main( )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0" w:author="Unknown"/>
          <w:rFonts w:ascii="Consolas" w:eastAsia="Times New Roman" w:hAnsi="Consolas" w:cs="Courier New"/>
          <w:sz w:val="17"/>
        </w:rPr>
      </w:pPr>
      <w:ins w:id="221" w:author="Unknown">
        <w:r w:rsidRPr="00A134A6">
          <w:rPr>
            <w:rFonts w:ascii="Consolas" w:eastAsia="Times New Roman" w:hAnsi="Consolas" w:cs="Courier New"/>
            <w:sz w:val="17"/>
          </w:rPr>
          <w:t xml:space="preserve">   Shape *shape;</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2" w:author="Unknown"/>
          <w:rFonts w:ascii="Consolas" w:eastAsia="Times New Roman" w:hAnsi="Consolas" w:cs="Courier New"/>
          <w:sz w:val="17"/>
        </w:rPr>
      </w:pPr>
      <w:ins w:id="223" w:author="Unknown">
        <w:r w:rsidRPr="00A134A6">
          <w:rPr>
            <w:rFonts w:ascii="Consolas" w:eastAsia="Times New Roman" w:hAnsi="Consolas" w:cs="Courier New"/>
            <w:sz w:val="17"/>
          </w:rPr>
          <w:t xml:space="preserve">   Rectangle </w:t>
        </w:r>
        <w:proofErr w:type="spellStart"/>
        <w:proofErr w:type="gramStart"/>
        <w:r w:rsidRPr="00A134A6">
          <w:rPr>
            <w:rFonts w:ascii="Consolas" w:eastAsia="Times New Roman" w:hAnsi="Consolas" w:cs="Courier New"/>
            <w:sz w:val="17"/>
          </w:rPr>
          <w:t>rec</w:t>
        </w:r>
        <w:proofErr w:type="spellEnd"/>
        <w:r w:rsidRPr="00A134A6">
          <w:rPr>
            <w:rFonts w:ascii="Consolas" w:eastAsia="Times New Roman" w:hAnsi="Consolas" w:cs="Courier New"/>
            <w:sz w:val="17"/>
          </w:rPr>
          <w:t>(</w:t>
        </w:r>
        <w:proofErr w:type="gramEnd"/>
        <w:r w:rsidRPr="00A134A6">
          <w:rPr>
            <w:rFonts w:ascii="Consolas" w:eastAsia="Times New Roman" w:hAnsi="Consolas" w:cs="Courier New"/>
            <w:sz w:val="17"/>
          </w:rPr>
          <w:t>10,7);</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4" w:author="Unknown"/>
          <w:rFonts w:ascii="Consolas" w:eastAsia="Times New Roman" w:hAnsi="Consolas" w:cs="Courier New"/>
          <w:sz w:val="17"/>
        </w:rPr>
      </w:pPr>
      <w:ins w:id="22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Triangle  tri</w:t>
        </w:r>
        <w:proofErr w:type="gramEnd"/>
        <w:r w:rsidRPr="00A134A6">
          <w:rPr>
            <w:rFonts w:ascii="Consolas" w:eastAsia="Times New Roman" w:hAnsi="Consolas" w:cs="Courier New"/>
            <w:sz w:val="17"/>
          </w:rPr>
          <w:t>(10,5);</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6"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7" w:author="Unknown"/>
          <w:rFonts w:ascii="Consolas" w:eastAsia="Times New Roman" w:hAnsi="Consolas" w:cs="Courier New"/>
          <w:sz w:val="17"/>
        </w:rPr>
      </w:pPr>
      <w:ins w:id="228" w:author="Unknown">
        <w:r w:rsidRPr="00A134A6">
          <w:rPr>
            <w:rFonts w:ascii="Consolas" w:eastAsia="Times New Roman" w:hAnsi="Consolas" w:cs="Courier New"/>
            <w:sz w:val="17"/>
          </w:rPr>
          <w:t xml:space="preserve">   // store the address of Rectangle</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29" w:author="Unknown"/>
          <w:rFonts w:ascii="Consolas" w:eastAsia="Times New Roman" w:hAnsi="Consolas" w:cs="Courier New"/>
          <w:sz w:val="17"/>
        </w:rPr>
      </w:pPr>
      <w:ins w:id="230"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 xml:space="preserve"> = &amp;</w:t>
        </w:r>
        <w:proofErr w:type="spellStart"/>
        <w:r w:rsidRPr="00A134A6">
          <w:rPr>
            <w:rFonts w:ascii="Consolas" w:eastAsia="Times New Roman" w:hAnsi="Consolas" w:cs="Courier New"/>
            <w:sz w:val="17"/>
          </w:rPr>
          <w:t>rec</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31" w:author="Unknown"/>
          <w:rFonts w:ascii="Consolas" w:eastAsia="Times New Roman" w:hAnsi="Consolas" w:cs="Courier New"/>
          <w:sz w:val="17"/>
        </w:rPr>
      </w:pPr>
      <w:ins w:id="232" w:author="Unknown">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33" w:author="Unknown"/>
          <w:rFonts w:ascii="Consolas" w:eastAsia="Times New Roman" w:hAnsi="Consolas" w:cs="Courier New"/>
          <w:sz w:val="17"/>
        </w:rPr>
      </w:pPr>
      <w:ins w:id="234" w:author="Unknown">
        <w:r w:rsidRPr="00A134A6">
          <w:rPr>
            <w:rFonts w:ascii="Consolas" w:eastAsia="Times New Roman" w:hAnsi="Consolas" w:cs="Courier New"/>
            <w:sz w:val="17"/>
          </w:rPr>
          <w:t xml:space="preserve">   // call rectangle area.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35" w:author="Unknown"/>
          <w:rFonts w:ascii="Consolas" w:eastAsia="Times New Roman" w:hAnsi="Consolas" w:cs="Courier New"/>
          <w:sz w:val="17"/>
        </w:rPr>
      </w:pPr>
      <w:ins w:id="236"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-&gt;area();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37" w:author="Unknown"/>
          <w:rFonts w:ascii="Consolas" w:eastAsia="Times New Roman" w:hAnsi="Consolas" w:cs="Courier New"/>
          <w:sz w:val="17"/>
        </w:rPr>
      </w:pPr>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38" w:author="Unknown"/>
          <w:rFonts w:ascii="Consolas" w:eastAsia="Times New Roman" w:hAnsi="Consolas" w:cs="Courier New"/>
          <w:sz w:val="17"/>
        </w:rPr>
      </w:pPr>
      <w:ins w:id="239" w:author="Unknown">
        <w:r w:rsidRPr="00A134A6">
          <w:rPr>
            <w:rFonts w:ascii="Consolas" w:eastAsia="Times New Roman" w:hAnsi="Consolas" w:cs="Courier New"/>
            <w:sz w:val="17"/>
          </w:rPr>
          <w:t xml:space="preserve">   // store the address of Triangle</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0" w:author="Unknown"/>
          <w:rFonts w:ascii="Consolas" w:eastAsia="Times New Roman" w:hAnsi="Consolas" w:cs="Courier New"/>
          <w:sz w:val="17"/>
        </w:rPr>
      </w:pPr>
      <w:ins w:id="241"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 xml:space="preserve"> = &amp;tri;</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2" w:author="Unknown"/>
          <w:rFonts w:ascii="Consolas" w:eastAsia="Times New Roman" w:hAnsi="Consolas" w:cs="Courier New"/>
          <w:sz w:val="17"/>
        </w:rPr>
      </w:pPr>
      <w:ins w:id="243" w:author="Unknown">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4" w:author="Unknown"/>
          <w:rFonts w:ascii="Consolas" w:eastAsia="Times New Roman" w:hAnsi="Consolas" w:cs="Courier New"/>
          <w:sz w:val="17"/>
        </w:rPr>
      </w:pPr>
      <w:ins w:id="245" w:author="Unknown">
        <w:r w:rsidRPr="00A134A6">
          <w:rPr>
            <w:rFonts w:ascii="Consolas" w:eastAsia="Times New Roman" w:hAnsi="Consolas" w:cs="Courier New"/>
            <w:sz w:val="17"/>
          </w:rPr>
          <w:t xml:space="preserve">   // call triangle area.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6" w:author="Unknown"/>
          <w:rFonts w:ascii="Consolas" w:eastAsia="Times New Roman" w:hAnsi="Consolas" w:cs="Courier New"/>
          <w:sz w:val="17"/>
        </w:rPr>
      </w:pPr>
      <w:ins w:id="24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-&gt;area();</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48" w:author="Unknown"/>
          <w:rFonts w:ascii="Consolas" w:eastAsia="Times New Roman" w:hAnsi="Consolas" w:cs="Courier New"/>
          <w:sz w:val="17"/>
        </w:rPr>
      </w:pPr>
      <w:ins w:id="249"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50" w:author="Unknown"/>
          <w:rFonts w:ascii="Consolas" w:eastAsia="Times New Roman" w:hAnsi="Consolas" w:cs="Courier New"/>
          <w:sz w:val="17"/>
        </w:rPr>
      </w:pPr>
      <w:ins w:id="251"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0;</w:t>
        </w:r>
      </w:ins>
    </w:p>
    <w:p w:rsidR="005910AA" w:rsidRPr="005910AA" w:rsidRDefault="005910AA" w:rsidP="005910AA">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52" w:author="Unknown"/>
          <w:rFonts w:ascii="Consolas" w:eastAsia="Times New Roman" w:hAnsi="Consolas" w:cs="Courier New"/>
          <w:sz w:val="17"/>
          <w:szCs w:val="17"/>
        </w:rPr>
      </w:pPr>
      <w:ins w:id="253" w:author="Unknown">
        <w:r w:rsidRPr="00A134A6">
          <w:rPr>
            <w:rFonts w:ascii="Consolas" w:eastAsia="Times New Roman" w:hAnsi="Consolas" w:cs="Courier New"/>
            <w:sz w:val="17"/>
          </w:rPr>
          <w:t>}</w:t>
        </w:r>
      </w:ins>
    </w:p>
    <w:p w:rsidR="005910AA" w:rsidRPr="005910AA" w:rsidRDefault="005910AA" w:rsidP="005910AA">
      <w:pPr>
        <w:spacing w:after="240" w:line="311" w:lineRule="atLeast"/>
        <w:ind w:left="48" w:right="48"/>
        <w:jc w:val="both"/>
        <w:rPr>
          <w:ins w:id="254" w:author="Unknown"/>
          <w:rFonts w:ascii="Verdana" w:eastAsia="Times New Roman" w:hAnsi="Verdana" w:cs="Times New Roman"/>
          <w:sz w:val="24"/>
          <w:szCs w:val="24"/>
        </w:rPr>
      </w:pPr>
      <w:ins w:id="255" w:author="Unknown">
        <w:r w:rsidRPr="005910AA">
          <w:rPr>
            <w:rFonts w:ascii="Verdana" w:eastAsia="Times New Roman" w:hAnsi="Verdana" w:cs="Times New Roman"/>
            <w:sz w:val="24"/>
            <w:szCs w:val="24"/>
          </w:rPr>
          <w:t>When the above code is compiled and executed, it produces the following result:</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nsolas" w:eastAsia="Times New Roman" w:hAnsi="Consolas" w:cs="Courier New"/>
          <w:sz w:val="16"/>
          <w:szCs w:val="16"/>
        </w:rPr>
      </w:pPr>
      <w:ins w:id="257" w:author="Unknown">
        <w:r w:rsidRPr="005910AA">
          <w:rPr>
            <w:rFonts w:ascii="Consolas" w:eastAsia="Times New Roman" w:hAnsi="Consolas" w:cs="Courier New"/>
            <w:sz w:val="16"/>
            <w:szCs w:val="16"/>
          </w:rPr>
          <w:t>Parent class area</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nsolas" w:eastAsia="Times New Roman" w:hAnsi="Consolas" w:cs="Courier New"/>
          <w:sz w:val="16"/>
          <w:szCs w:val="16"/>
        </w:rPr>
      </w:pPr>
      <w:ins w:id="259" w:author="Unknown">
        <w:r w:rsidRPr="005910AA">
          <w:rPr>
            <w:rFonts w:ascii="Consolas" w:eastAsia="Times New Roman" w:hAnsi="Consolas" w:cs="Courier New"/>
            <w:sz w:val="16"/>
            <w:szCs w:val="16"/>
          </w:rPr>
          <w:t>Parent class area</w:t>
        </w:r>
      </w:ins>
    </w:p>
    <w:p w:rsidR="005910AA" w:rsidRPr="005910AA" w:rsidRDefault="005910AA" w:rsidP="005910AA">
      <w:pPr>
        <w:spacing w:after="240" w:line="311" w:lineRule="atLeast"/>
        <w:ind w:left="48" w:right="48"/>
        <w:jc w:val="both"/>
        <w:rPr>
          <w:ins w:id="260" w:author="Unknown"/>
          <w:rFonts w:ascii="Verdana" w:eastAsia="Times New Roman" w:hAnsi="Verdana" w:cs="Times New Roman"/>
          <w:sz w:val="24"/>
          <w:szCs w:val="24"/>
        </w:rPr>
      </w:pPr>
      <w:ins w:id="261" w:author="Unknown">
        <w:r w:rsidRPr="005910AA">
          <w:rPr>
            <w:rFonts w:ascii="Verdana" w:eastAsia="Times New Roman" w:hAnsi="Verdana" w:cs="Times New Roman"/>
            <w:sz w:val="24"/>
            <w:szCs w:val="24"/>
          </w:rPr>
          <w:t xml:space="preserve">The reason for the incorrect output is that the call of the function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is being set once by the compiler as the version defined in the base class. This is called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static resolution</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of the function call, or</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static linkage</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 xml:space="preserve">- the </w:t>
        </w:r>
        <w:r w:rsidRPr="005910AA">
          <w:rPr>
            <w:rFonts w:ascii="Verdana" w:eastAsia="Times New Roman" w:hAnsi="Verdana" w:cs="Times New Roman"/>
            <w:sz w:val="24"/>
            <w:szCs w:val="24"/>
          </w:rPr>
          <w:lastRenderedPageBreak/>
          <w:t>function call is fixed before the program is executed. This is also sometimes called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early binding</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 xml:space="preserve">because the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function is set during the compilation of the program.</w:t>
        </w:r>
      </w:ins>
    </w:p>
    <w:p w:rsidR="005910AA" w:rsidRPr="005910AA" w:rsidRDefault="005910AA" w:rsidP="005910AA">
      <w:pPr>
        <w:spacing w:after="240" w:line="311" w:lineRule="atLeast"/>
        <w:ind w:left="48" w:right="48"/>
        <w:jc w:val="both"/>
        <w:rPr>
          <w:ins w:id="262" w:author="Unknown"/>
          <w:rFonts w:ascii="Verdana" w:eastAsia="Times New Roman" w:hAnsi="Verdana" w:cs="Times New Roman"/>
          <w:sz w:val="24"/>
          <w:szCs w:val="24"/>
        </w:rPr>
      </w:pPr>
      <w:ins w:id="263" w:author="Unknown">
        <w:r w:rsidRPr="005910AA">
          <w:rPr>
            <w:rFonts w:ascii="Verdana" w:eastAsia="Times New Roman" w:hAnsi="Verdana" w:cs="Times New Roman"/>
            <w:sz w:val="24"/>
            <w:szCs w:val="24"/>
          </w:rPr>
          <w:t xml:space="preserve">But now, let's make a slight modification in our program and precede the declaration of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in the Shape class with the keyword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virtual</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so that it looks like this:</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64" w:author="Unknown"/>
          <w:rFonts w:ascii="Consolas" w:eastAsia="Times New Roman" w:hAnsi="Consolas" w:cs="Courier New"/>
          <w:sz w:val="17"/>
        </w:rPr>
      </w:pPr>
      <w:proofErr w:type="gramStart"/>
      <w:ins w:id="265"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Shape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66" w:author="Unknown"/>
          <w:rFonts w:ascii="Consolas" w:eastAsia="Times New Roman" w:hAnsi="Consolas" w:cs="Courier New"/>
          <w:sz w:val="17"/>
        </w:rPr>
      </w:pPr>
      <w:ins w:id="26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protected</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68" w:author="Unknown"/>
          <w:rFonts w:ascii="Consolas" w:eastAsia="Times New Roman" w:hAnsi="Consolas" w:cs="Courier New"/>
          <w:sz w:val="17"/>
        </w:rPr>
      </w:pPr>
      <w:ins w:id="269"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width, height;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70" w:author="Unknown"/>
          <w:rFonts w:ascii="Consolas" w:eastAsia="Times New Roman" w:hAnsi="Consolas" w:cs="Courier New"/>
          <w:sz w:val="17"/>
        </w:rPr>
      </w:pPr>
      <w:ins w:id="271"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72" w:author="Unknown"/>
          <w:rFonts w:ascii="Consolas" w:eastAsia="Times New Roman" w:hAnsi="Consolas" w:cs="Courier New"/>
          <w:sz w:val="17"/>
        </w:rPr>
      </w:pPr>
      <w:ins w:id="27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 = 0,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b = 0)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74" w:author="Unknown"/>
          <w:rFonts w:ascii="Consolas" w:eastAsia="Times New Roman" w:hAnsi="Consolas" w:cs="Courier New"/>
          <w:sz w:val="17"/>
        </w:rPr>
      </w:pPr>
      <w:ins w:id="27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width</w:t>
        </w:r>
        <w:proofErr w:type="gramEnd"/>
        <w:r w:rsidRPr="00A134A6">
          <w:rPr>
            <w:rFonts w:ascii="Consolas" w:eastAsia="Times New Roman" w:hAnsi="Consolas" w:cs="Courier New"/>
            <w:sz w:val="17"/>
          </w:rPr>
          <w:t xml:space="preserve"> = a;</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76" w:author="Unknown"/>
          <w:rFonts w:ascii="Consolas" w:eastAsia="Times New Roman" w:hAnsi="Consolas" w:cs="Courier New"/>
          <w:sz w:val="17"/>
        </w:rPr>
      </w:pPr>
      <w:ins w:id="27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height</w:t>
        </w:r>
        <w:proofErr w:type="gramEnd"/>
        <w:r w:rsidRPr="00A134A6">
          <w:rPr>
            <w:rFonts w:ascii="Consolas" w:eastAsia="Times New Roman" w:hAnsi="Consolas" w:cs="Courier New"/>
            <w:sz w:val="17"/>
          </w:rPr>
          <w:t xml:space="preserve"> = b;</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78" w:author="Unknown"/>
          <w:rFonts w:ascii="Consolas" w:eastAsia="Times New Roman" w:hAnsi="Consolas" w:cs="Courier New"/>
          <w:sz w:val="17"/>
        </w:rPr>
      </w:pPr>
      <w:ins w:id="279"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0" w:author="Unknown"/>
          <w:rFonts w:ascii="Consolas" w:eastAsia="Times New Roman" w:hAnsi="Consolas" w:cs="Courier New"/>
          <w:sz w:val="17"/>
        </w:rPr>
      </w:pPr>
      <w:ins w:id="281"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2" w:author="Unknown"/>
          <w:rFonts w:ascii="Consolas" w:eastAsia="Times New Roman" w:hAnsi="Consolas" w:cs="Courier New"/>
          <w:sz w:val="17"/>
        </w:rPr>
      </w:pPr>
      <w:ins w:id="28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virtual</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area()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4" w:author="Unknown"/>
          <w:rFonts w:ascii="Consolas" w:eastAsia="Times New Roman" w:hAnsi="Consolas" w:cs="Courier New"/>
          <w:sz w:val="17"/>
        </w:rPr>
      </w:pPr>
      <w:ins w:id="285"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cout</w:t>
        </w:r>
        <w:proofErr w:type="spellEnd"/>
        <w:proofErr w:type="gramEnd"/>
        <w:r w:rsidRPr="00A134A6">
          <w:rPr>
            <w:rFonts w:ascii="Consolas" w:eastAsia="Times New Roman" w:hAnsi="Consolas" w:cs="Courier New"/>
            <w:sz w:val="17"/>
          </w:rPr>
          <w:t xml:space="preserve"> &lt;&lt; "Parent class area :" &lt;&lt;</w:t>
        </w:r>
        <w:proofErr w:type="spellStart"/>
        <w:r w:rsidRPr="00A134A6">
          <w:rPr>
            <w:rFonts w:ascii="Consolas" w:eastAsia="Times New Roman" w:hAnsi="Consolas" w:cs="Courier New"/>
            <w:sz w:val="17"/>
          </w:rPr>
          <w:t>endl</w:t>
        </w:r>
        <w:proofErr w:type="spell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6" w:author="Unknown"/>
          <w:rFonts w:ascii="Consolas" w:eastAsia="Times New Roman" w:hAnsi="Consolas" w:cs="Courier New"/>
          <w:sz w:val="17"/>
        </w:rPr>
      </w:pPr>
      <w:ins w:id="28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return</w:t>
        </w:r>
        <w:proofErr w:type="gramEnd"/>
        <w:r w:rsidRPr="00A134A6">
          <w:rPr>
            <w:rFonts w:ascii="Consolas" w:eastAsia="Times New Roman" w:hAnsi="Consolas" w:cs="Courier New"/>
            <w:sz w:val="17"/>
          </w:rPr>
          <w:t xml:space="preserve"> 0;</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88" w:author="Unknown"/>
          <w:rFonts w:ascii="Consolas" w:eastAsia="Times New Roman" w:hAnsi="Consolas" w:cs="Courier New"/>
          <w:sz w:val="17"/>
        </w:rPr>
      </w:pPr>
      <w:ins w:id="289" w:author="Unknown">
        <w:r w:rsidRPr="00A134A6">
          <w:rPr>
            <w:rFonts w:ascii="Consolas" w:eastAsia="Times New Roman" w:hAnsi="Consolas" w:cs="Courier New"/>
            <w:sz w:val="17"/>
          </w:rPr>
          <w:t xml:space="preserve">      }</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290" w:author="Unknown"/>
          <w:rFonts w:ascii="Consolas" w:eastAsia="Times New Roman" w:hAnsi="Consolas" w:cs="Courier New"/>
          <w:sz w:val="17"/>
          <w:szCs w:val="17"/>
        </w:rPr>
      </w:pPr>
      <w:ins w:id="291" w:author="Unknown">
        <w:r w:rsidRPr="00A134A6">
          <w:rPr>
            <w:rFonts w:ascii="Consolas" w:eastAsia="Times New Roman" w:hAnsi="Consolas" w:cs="Courier New"/>
            <w:sz w:val="17"/>
          </w:rPr>
          <w:t>};</w:t>
        </w:r>
      </w:ins>
    </w:p>
    <w:p w:rsidR="005910AA" w:rsidRPr="005910AA" w:rsidRDefault="005910AA" w:rsidP="005910AA">
      <w:pPr>
        <w:spacing w:after="240" w:line="311" w:lineRule="atLeast"/>
        <w:ind w:left="48" w:right="48"/>
        <w:jc w:val="both"/>
        <w:rPr>
          <w:ins w:id="292" w:author="Unknown"/>
          <w:rFonts w:ascii="Verdana" w:eastAsia="Times New Roman" w:hAnsi="Verdana" w:cs="Times New Roman"/>
          <w:sz w:val="24"/>
          <w:szCs w:val="24"/>
        </w:rPr>
      </w:pPr>
      <w:ins w:id="293" w:author="Unknown">
        <w:r w:rsidRPr="005910AA">
          <w:rPr>
            <w:rFonts w:ascii="Verdana" w:eastAsia="Times New Roman" w:hAnsi="Verdana" w:cs="Times New Roman"/>
            <w:sz w:val="24"/>
            <w:szCs w:val="24"/>
          </w:rPr>
          <w:t>After this slight modification, when the previous example code is compiled and executed, it produces the following result:</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nsolas" w:eastAsia="Times New Roman" w:hAnsi="Consolas" w:cs="Courier New"/>
          <w:sz w:val="16"/>
          <w:szCs w:val="16"/>
        </w:rPr>
      </w:pPr>
      <w:ins w:id="295" w:author="Unknown">
        <w:r w:rsidRPr="005910AA">
          <w:rPr>
            <w:rFonts w:ascii="Consolas" w:eastAsia="Times New Roman" w:hAnsi="Consolas" w:cs="Courier New"/>
            <w:sz w:val="16"/>
            <w:szCs w:val="16"/>
          </w:rPr>
          <w:t>Rectangle class area</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nsolas" w:eastAsia="Times New Roman" w:hAnsi="Consolas" w:cs="Courier New"/>
          <w:sz w:val="16"/>
          <w:szCs w:val="16"/>
        </w:rPr>
      </w:pPr>
      <w:ins w:id="297" w:author="Unknown">
        <w:r w:rsidRPr="005910AA">
          <w:rPr>
            <w:rFonts w:ascii="Consolas" w:eastAsia="Times New Roman" w:hAnsi="Consolas" w:cs="Courier New"/>
            <w:sz w:val="16"/>
            <w:szCs w:val="16"/>
          </w:rPr>
          <w:t>Triangle class area</w:t>
        </w:r>
      </w:ins>
    </w:p>
    <w:p w:rsidR="005910AA" w:rsidRPr="005910AA" w:rsidRDefault="005910AA" w:rsidP="005910AA">
      <w:pPr>
        <w:spacing w:after="240" w:line="311" w:lineRule="atLeast"/>
        <w:ind w:left="48" w:right="48"/>
        <w:jc w:val="both"/>
        <w:rPr>
          <w:ins w:id="298" w:author="Unknown"/>
          <w:rFonts w:ascii="Verdana" w:eastAsia="Times New Roman" w:hAnsi="Verdana" w:cs="Times New Roman"/>
          <w:sz w:val="24"/>
          <w:szCs w:val="24"/>
        </w:rPr>
      </w:pPr>
      <w:ins w:id="299" w:author="Unknown">
        <w:r w:rsidRPr="005910AA">
          <w:rPr>
            <w:rFonts w:ascii="Verdana" w:eastAsia="Times New Roman" w:hAnsi="Verdana" w:cs="Times New Roman"/>
            <w:sz w:val="24"/>
            <w:szCs w:val="24"/>
          </w:rPr>
          <w:t xml:space="preserve">This time, the compiler looks at the contents of the pointer instead of </w:t>
        </w:r>
        <w:proofErr w:type="spellStart"/>
        <w:proofErr w:type="gramStart"/>
        <w:r w:rsidRPr="005910AA">
          <w:rPr>
            <w:rFonts w:ascii="Verdana" w:eastAsia="Times New Roman" w:hAnsi="Verdana" w:cs="Times New Roman"/>
            <w:sz w:val="24"/>
            <w:szCs w:val="24"/>
          </w:rPr>
          <w:t>it's</w:t>
        </w:r>
        <w:proofErr w:type="spellEnd"/>
        <w:proofErr w:type="gramEnd"/>
        <w:r w:rsidRPr="005910AA">
          <w:rPr>
            <w:rFonts w:ascii="Verdana" w:eastAsia="Times New Roman" w:hAnsi="Verdana" w:cs="Times New Roman"/>
            <w:sz w:val="24"/>
            <w:szCs w:val="24"/>
          </w:rPr>
          <w:t xml:space="preserve"> type. Hence, since addresses of objects of tri and </w:t>
        </w:r>
        <w:proofErr w:type="spellStart"/>
        <w:r w:rsidRPr="005910AA">
          <w:rPr>
            <w:rFonts w:ascii="Verdana" w:eastAsia="Times New Roman" w:hAnsi="Verdana" w:cs="Times New Roman"/>
            <w:sz w:val="24"/>
            <w:szCs w:val="24"/>
          </w:rPr>
          <w:t>rec</w:t>
        </w:r>
        <w:proofErr w:type="spellEnd"/>
        <w:r w:rsidRPr="005910AA">
          <w:rPr>
            <w:rFonts w:ascii="Verdana" w:eastAsia="Times New Roman" w:hAnsi="Verdana" w:cs="Times New Roman"/>
            <w:sz w:val="24"/>
            <w:szCs w:val="24"/>
          </w:rPr>
          <w:t xml:space="preserve"> classes are stored in *shape the respective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function is called.</w:t>
        </w:r>
      </w:ins>
    </w:p>
    <w:p w:rsidR="005910AA" w:rsidRPr="005910AA" w:rsidRDefault="005910AA" w:rsidP="005910AA">
      <w:pPr>
        <w:spacing w:after="240" w:line="311" w:lineRule="atLeast"/>
        <w:ind w:left="48" w:right="48"/>
        <w:jc w:val="both"/>
        <w:rPr>
          <w:ins w:id="300" w:author="Unknown"/>
          <w:rFonts w:ascii="Verdana" w:eastAsia="Times New Roman" w:hAnsi="Verdana" w:cs="Times New Roman"/>
          <w:sz w:val="24"/>
          <w:szCs w:val="24"/>
        </w:rPr>
      </w:pPr>
      <w:ins w:id="301" w:author="Unknown">
        <w:r w:rsidRPr="005910AA">
          <w:rPr>
            <w:rFonts w:ascii="Verdana" w:eastAsia="Times New Roman" w:hAnsi="Verdana" w:cs="Times New Roman"/>
            <w:sz w:val="24"/>
            <w:szCs w:val="24"/>
          </w:rPr>
          <w:t xml:space="preserve">As you can see, each of the child classes has a separate implementation for the function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This is how</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polymorphism</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is generally used. You have different classes with a function of the same name, and even the same parameters, but with different implementations.</w:t>
        </w:r>
      </w:ins>
    </w:p>
    <w:p w:rsidR="005910AA" w:rsidRPr="005910AA" w:rsidRDefault="005910AA" w:rsidP="005910AA">
      <w:pPr>
        <w:spacing w:before="48" w:after="48" w:line="360" w:lineRule="atLeast"/>
        <w:ind w:right="48"/>
        <w:outlineLvl w:val="1"/>
        <w:rPr>
          <w:ins w:id="302" w:author="Unknown"/>
          <w:rFonts w:ascii="Verdana" w:eastAsia="Times New Roman" w:hAnsi="Verdana" w:cs="Times New Roman"/>
          <w:spacing w:val="-13"/>
          <w:sz w:val="41"/>
          <w:szCs w:val="41"/>
        </w:rPr>
      </w:pPr>
      <w:ins w:id="303" w:author="Unknown">
        <w:r w:rsidRPr="005910AA">
          <w:rPr>
            <w:rFonts w:ascii="Verdana" w:eastAsia="Times New Roman" w:hAnsi="Verdana" w:cs="Times New Roman"/>
            <w:spacing w:val="-13"/>
            <w:sz w:val="41"/>
            <w:szCs w:val="41"/>
          </w:rPr>
          <w:t>Virtual Function</w:t>
        </w:r>
      </w:ins>
    </w:p>
    <w:p w:rsidR="005910AA" w:rsidRPr="005910AA" w:rsidRDefault="005910AA" w:rsidP="005910AA">
      <w:pPr>
        <w:spacing w:after="240" w:line="311" w:lineRule="atLeast"/>
        <w:ind w:left="48" w:right="48"/>
        <w:jc w:val="both"/>
        <w:rPr>
          <w:ins w:id="304" w:author="Unknown"/>
          <w:rFonts w:ascii="Verdana" w:eastAsia="Times New Roman" w:hAnsi="Verdana" w:cs="Times New Roman"/>
          <w:sz w:val="24"/>
          <w:szCs w:val="24"/>
        </w:rPr>
      </w:pPr>
      <w:ins w:id="305" w:author="Unknown">
        <w:r w:rsidRPr="005910AA">
          <w:rPr>
            <w:rFonts w:ascii="Verdana" w:eastAsia="Times New Roman" w:hAnsi="Verdana" w:cs="Times New Roman"/>
            <w:sz w:val="24"/>
            <w:szCs w:val="24"/>
          </w:rPr>
          <w:t>A</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virtual</w:t>
        </w:r>
        <w:r w:rsidRPr="00A134A6">
          <w:rPr>
            <w:rFonts w:ascii="Verdana" w:eastAsia="Times New Roman" w:hAnsi="Verdana" w:cs="Times New Roman"/>
            <w:sz w:val="24"/>
            <w:szCs w:val="24"/>
          </w:rPr>
          <w:t> </w:t>
        </w:r>
        <w:r w:rsidRPr="005910AA">
          <w:rPr>
            <w:rFonts w:ascii="Verdana" w:eastAsia="Times New Roman" w:hAnsi="Verdana" w:cs="Times New Roman"/>
            <w:sz w:val="24"/>
            <w:szCs w:val="24"/>
          </w:rPr>
          <w:t>function is a function in a base class that is declared using the keyword</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virtual</w:t>
        </w:r>
        <w:r w:rsidRPr="005910AA">
          <w:rPr>
            <w:rFonts w:ascii="Verdana" w:eastAsia="Times New Roman" w:hAnsi="Verdana" w:cs="Times New Roman"/>
            <w:sz w:val="24"/>
            <w:szCs w:val="24"/>
          </w:rPr>
          <w:t xml:space="preserve">. </w:t>
        </w:r>
        <w:proofErr w:type="gramStart"/>
        <w:r w:rsidRPr="005910AA">
          <w:rPr>
            <w:rFonts w:ascii="Verdana" w:eastAsia="Times New Roman" w:hAnsi="Verdana" w:cs="Times New Roman"/>
            <w:sz w:val="24"/>
            <w:szCs w:val="24"/>
          </w:rPr>
          <w:t xml:space="preserve">Defining in a base class a virtual function, with another </w:t>
        </w:r>
        <w:r w:rsidRPr="005910AA">
          <w:rPr>
            <w:rFonts w:ascii="Verdana" w:eastAsia="Times New Roman" w:hAnsi="Verdana" w:cs="Times New Roman"/>
            <w:sz w:val="24"/>
            <w:szCs w:val="24"/>
          </w:rPr>
          <w:lastRenderedPageBreak/>
          <w:t>version in a derived class, signals to the compiler that we don't want static linkage for this function.</w:t>
        </w:r>
        <w:proofErr w:type="gramEnd"/>
      </w:ins>
    </w:p>
    <w:p w:rsidR="005910AA" w:rsidRPr="005910AA" w:rsidRDefault="005910AA" w:rsidP="005910AA">
      <w:pPr>
        <w:spacing w:after="240" w:line="311" w:lineRule="atLeast"/>
        <w:ind w:left="48" w:right="48"/>
        <w:jc w:val="both"/>
        <w:rPr>
          <w:ins w:id="306" w:author="Unknown"/>
          <w:rFonts w:ascii="Verdana" w:eastAsia="Times New Roman" w:hAnsi="Verdana" w:cs="Times New Roman"/>
          <w:sz w:val="24"/>
          <w:szCs w:val="24"/>
        </w:rPr>
      </w:pPr>
      <w:ins w:id="307" w:author="Unknown">
        <w:r w:rsidRPr="005910AA">
          <w:rPr>
            <w:rFonts w:ascii="Verdana" w:eastAsia="Times New Roman" w:hAnsi="Verdana" w:cs="Times New Roman"/>
            <w:sz w:val="24"/>
            <w:szCs w:val="24"/>
          </w:rPr>
          <w:t>What we do want is the selection of the function to be called at any given point in the program to be based on the kind of object for which it is called. This sort of operation is referred to as</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dynamic linkage</w:t>
        </w:r>
        <w:r w:rsidRPr="005910AA">
          <w:rPr>
            <w:rFonts w:ascii="Verdana" w:eastAsia="Times New Roman" w:hAnsi="Verdana" w:cs="Times New Roman"/>
            <w:sz w:val="24"/>
            <w:szCs w:val="24"/>
          </w:rPr>
          <w:t>, or</w:t>
        </w:r>
        <w:r w:rsidRPr="00A134A6">
          <w:rPr>
            <w:rFonts w:ascii="Verdana" w:eastAsia="Times New Roman" w:hAnsi="Verdana" w:cs="Times New Roman"/>
            <w:sz w:val="24"/>
            <w:szCs w:val="24"/>
          </w:rPr>
          <w:t> </w:t>
        </w:r>
        <w:r w:rsidRPr="005910AA">
          <w:rPr>
            <w:rFonts w:ascii="Verdana" w:eastAsia="Times New Roman" w:hAnsi="Verdana" w:cs="Times New Roman"/>
            <w:b/>
            <w:bCs/>
            <w:sz w:val="24"/>
            <w:szCs w:val="24"/>
          </w:rPr>
          <w:t>late binding</w:t>
        </w:r>
        <w:r w:rsidRPr="005910AA">
          <w:rPr>
            <w:rFonts w:ascii="Verdana" w:eastAsia="Times New Roman" w:hAnsi="Verdana" w:cs="Times New Roman"/>
            <w:sz w:val="24"/>
            <w:szCs w:val="24"/>
          </w:rPr>
          <w:t>.</w:t>
        </w:r>
      </w:ins>
    </w:p>
    <w:p w:rsidR="005910AA" w:rsidRPr="005910AA" w:rsidRDefault="005910AA" w:rsidP="005910AA">
      <w:pPr>
        <w:spacing w:before="48" w:after="48" w:line="360" w:lineRule="atLeast"/>
        <w:ind w:right="48"/>
        <w:outlineLvl w:val="1"/>
        <w:rPr>
          <w:ins w:id="308" w:author="Unknown"/>
          <w:rFonts w:ascii="Verdana" w:eastAsia="Times New Roman" w:hAnsi="Verdana" w:cs="Times New Roman"/>
          <w:spacing w:val="-13"/>
          <w:sz w:val="41"/>
          <w:szCs w:val="41"/>
        </w:rPr>
      </w:pPr>
      <w:ins w:id="309" w:author="Unknown">
        <w:r w:rsidRPr="005910AA">
          <w:rPr>
            <w:rFonts w:ascii="Verdana" w:eastAsia="Times New Roman" w:hAnsi="Verdana" w:cs="Times New Roman"/>
            <w:spacing w:val="-13"/>
            <w:sz w:val="41"/>
            <w:szCs w:val="41"/>
          </w:rPr>
          <w:t>Pure Virtual Functions</w:t>
        </w:r>
      </w:ins>
    </w:p>
    <w:p w:rsidR="005910AA" w:rsidRPr="005910AA" w:rsidRDefault="005910AA" w:rsidP="005910AA">
      <w:pPr>
        <w:spacing w:after="240" w:line="311" w:lineRule="atLeast"/>
        <w:ind w:left="48" w:right="48"/>
        <w:jc w:val="both"/>
        <w:rPr>
          <w:ins w:id="310" w:author="Unknown"/>
          <w:rFonts w:ascii="Verdana" w:eastAsia="Times New Roman" w:hAnsi="Verdana" w:cs="Times New Roman"/>
          <w:sz w:val="24"/>
          <w:szCs w:val="24"/>
        </w:rPr>
      </w:pPr>
      <w:ins w:id="311" w:author="Unknown">
        <w:r w:rsidRPr="005910AA">
          <w:rPr>
            <w:rFonts w:ascii="Verdana" w:eastAsia="Times New Roman" w:hAnsi="Verdana" w:cs="Times New Roman"/>
            <w:sz w:val="24"/>
            <w:szCs w:val="24"/>
          </w:rPr>
          <w:t>It's possible that you'd want to include a virtual function in a base class so that it may be redefined in a derived class to suit the objects of that class, but that there is no meaningful definition you could give for the function in the base class.</w:t>
        </w:r>
      </w:ins>
    </w:p>
    <w:p w:rsidR="005910AA" w:rsidRPr="005910AA" w:rsidRDefault="005910AA" w:rsidP="005910AA">
      <w:pPr>
        <w:spacing w:after="240" w:line="311" w:lineRule="atLeast"/>
        <w:ind w:left="48" w:right="48"/>
        <w:jc w:val="both"/>
        <w:rPr>
          <w:ins w:id="312" w:author="Unknown"/>
          <w:rFonts w:ascii="Verdana" w:eastAsia="Times New Roman" w:hAnsi="Verdana" w:cs="Times New Roman"/>
          <w:sz w:val="24"/>
          <w:szCs w:val="24"/>
        </w:rPr>
      </w:pPr>
      <w:ins w:id="313" w:author="Unknown">
        <w:r w:rsidRPr="005910AA">
          <w:rPr>
            <w:rFonts w:ascii="Verdana" w:eastAsia="Times New Roman" w:hAnsi="Verdana" w:cs="Times New Roman"/>
            <w:sz w:val="24"/>
            <w:szCs w:val="24"/>
          </w:rPr>
          <w:t xml:space="preserve">We can change the virtual function </w:t>
        </w:r>
        <w:proofErr w:type="gramStart"/>
        <w:r w:rsidRPr="005910AA">
          <w:rPr>
            <w:rFonts w:ascii="Verdana" w:eastAsia="Times New Roman" w:hAnsi="Verdana" w:cs="Times New Roman"/>
            <w:sz w:val="24"/>
            <w:szCs w:val="24"/>
          </w:rPr>
          <w:t>area(</w:t>
        </w:r>
        <w:proofErr w:type="gramEnd"/>
        <w:r w:rsidRPr="005910AA">
          <w:rPr>
            <w:rFonts w:ascii="Verdana" w:eastAsia="Times New Roman" w:hAnsi="Verdana" w:cs="Times New Roman"/>
            <w:sz w:val="24"/>
            <w:szCs w:val="24"/>
          </w:rPr>
          <w:t>) in the base class to the following:</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14" w:author="Unknown"/>
          <w:rFonts w:ascii="Consolas" w:eastAsia="Times New Roman" w:hAnsi="Consolas" w:cs="Courier New"/>
          <w:sz w:val="17"/>
        </w:rPr>
      </w:pPr>
      <w:proofErr w:type="gramStart"/>
      <w:ins w:id="315" w:author="Unknown">
        <w:r w:rsidRPr="00A134A6">
          <w:rPr>
            <w:rFonts w:ascii="Consolas" w:eastAsia="Times New Roman" w:hAnsi="Consolas" w:cs="Courier New"/>
            <w:sz w:val="17"/>
          </w:rPr>
          <w:t>class</w:t>
        </w:r>
        <w:proofErr w:type="gramEnd"/>
        <w:r w:rsidRPr="00A134A6">
          <w:rPr>
            <w:rFonts w:ascii="Consolas" w:eastAsia="Times New Roman" w:hAnsi="Consolas" w:cs="Courier New"/>
            <w:sz w:val="17"/>
          </w:rPr>
          <w:t xml:space="preserve"> Shape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16" w:author="Unknown"/>
          <w:rFonts w:ascii="Consolas" w:eastAsia="Times New Roman" w:hAnsi="Consolas" w:cs="Courier New"/>
          <w:sz w:val="17"/>
        </w:rPr>
      </w:pPr>
      <w:ins w:id="31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protected</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18" w:author="Unknown"/>
          <w:rFonts w:ascii="Consolas" w:eastAsia="Times New Roman" w:hAnsi="Consolas" w:cs="Courier New"/>
          <w:sz w:val="17"/>
        </w:rPr>
      </w:pPr>
      <w:ins w:id="319" w:author="Unknown">
        <w:r w:rsidRPr="00A134A6">
          <w:rPr>
            <w:rFonts w:ascii="Consolas" w:eastAsia="Times New Roman" w:hAnsi="Consolas" w:cs="Courier New"/>
            <w:sz w:val="17"/>
          </w:rPr>
          <w:t xml:space="preserve">      </w:t>
        </w:r>
        <w:proofErr w:type="spellStart"/>
        <w:proofErr w:type="gramStart"/>
        <w:r w:rsidRPr="00A134A6">
          <w:rPr>
            <w:rFonts w:ascii="Consolas" w:eastAsia="Times New Roman" w:hAnsi="Consolas" w:cs="Courier New"/>
            <w:sz w:val="17"/>
          </w:rPr>
          <w:t>int</w:t>
        </w:r>
        <w:proofErr w:type="spellEnd"/>
        <w:proofErr w:type="gramEnd"/>
        <w:r w:rsidRPr="00A134A6">
          <w:rPr>
            <w:rFonts w:ascii="Consolas" w:eastAsia="Times New Roman" w:hAnsi="Consolas" w:cs="Courier New"/>
            <w:sz w:val="17"/>
          </w:rPr>
          <w:t xml:space="preserve"> width, height;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0" w:author="Unknown"/>
          <w:rFonts w:ascii="Consolas" w:eastAsia="Times New Roman" w:hAnsi="Consolas" w:cs="Courier New"/>
          <w:sz w:val="17"/>
        </w:rPr>
      </w:pPr>
      <w:ins w:id="321"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public</w:t>
        </w:r>
        <w:proofErr w:type="gramEnd"/>
        <w:r w:rsidRPr="00A134A6">
          <w:rPr>
            <w:rFonts w:ascii="Consolas" w:eastAsia="Times New Roman" w:hAnsi="Consolas" w:cs="Courier New"/>
            <w:sz w:val="17"/>
          </w:rPr>
          <w:t>:</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2" w:author="Unknown"/>
          <w:rFonts w:ascii="Consolas" w:eastAsia="Times New Roman" w:hAnsi="Consolas" w:cs="Courier New"/>
          <w:sz w:val="17"/>
        </w:rPr>
      </w:pPr>
      <w:ins w:id="323"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Shape(</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 = 0,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b = 0)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4" w:author="Unknown"/>
          <w:rFonts w:ascii="Consolas" w:eastAsia="Times New Roman" w:hAnsi="Consolas" w:cs="Courier New"/>
          <w:sz w:val="17"/>
        </w:rPr>
      </w:pPr>
      <w:ins w:id="32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width</w:t>
        </w:r>
        <w:proofErr w:type="gramEnd"/>
        <w:r w:rsidRPr="00A134A6">
          <w:rPr>
            <w:rFonts w:ascii="Consolas" w:eastAsia="Times New Roman" w:hAnsi="Consolas" w:cs="Courier New"/>
            <w:sz w:val="17"/>
          </w:rPr>
          <w:t xml:space="preserve"> = a;</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6" w:author="Unknown"/>
          <w:rFonts w:ascii="Consolas" w:eastAsia="Times New Roman" w:hAnsi="Consolas" w:cs="Courier New"/>
          <w:sz w:val="17"/>
        </w:rPr>
      </w:pPr>
      <w:ins w:id="327"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height</w:t>
        </w:r>
        <w:proofErr w:type="gramEnd"/>
        <w:r w:rsidRPr="00A134A6">
          <w:rPr>
            <w:rFonts w:ascii="Consolas" w:eastAsia="Times New Roman" w:hAnsi="Consolas" w:cs="Courier New"/>
            <w:sz w:val="17"/>
          </w:rPr>
          <w:t xml:space="preserve"> = b;</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28" w:author="Unknown"/>
          <w:rFonts w:ascii="Consolas" w:eastAsia="Times New Roman" w:hAnsi="Consolas" w:cs="Courier New"/>
          <w:sz w:val="17"/>
        </w:rPr>
      </w:pPr>
      <w:ins w:id="329" w:author="Unknown">
        <w:r w:rsidRPr="00A134A6">
          <w:rPr>
            <w:rFonts w:ascii="Consolas" w:eastAsia="Times New Roman" w:hAnsi="Consolas" w:cs="Courier New"/>
            <w:sz w:val="17"/>
          </w:rPr>
          <w:t xml:space="preserve">      }</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30" w:author="Unknown"/>
          <w:rFonts w:ascii="Consolas" w:eastAsia="Times New Roman" w:hAnsi="Consolas" w:cs="Courier New"/>
          <w:sz w:val="17"/>
        </w:rPr>
      </w:pPr>
      <w:ins w:id="331" w:author="Unknown">
        <w:r w:rsidRPr="00A134A6">
          <w:rPr>
            <w:rFonts w:ascii="Consolas" w:eastAsia="Times New Roman" w:hAnsi="Consolas" w:cs="Courier New"/>
            <w:sz w:val="17"/>
          </w:rPr>
          <w:tab/>
        </w:r>
        <w:r w:rsidRPr="00A134A6">
          <w:rPr>
            <w:rFonts w:ascii="Consolas" w:eastAsia="Times New Roman" w:hAnsi="Consolas" w:cs="Courier New"/>
            <w:sz w:val="17"/>
          </w:rPr>
          <w:tab/>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32" w:author="Unknown"/>
          <w:rFonts w:ascii="Consolas" w:eastAsia="Times New Roman" w:hAnsi="Consolas" w:cs="Courier New"/>
          <w:sz w:val="17"/>
        </w:rPr>
      </w:pPr>
      <w:ins w:id="333" w:author="Unknown">
        <w:r w:rsidRPr="00A134A6">
          <w:rPr>
            <w:rFonts w:ascii="Consolas" w:eastAsia="Times New Roman" w:hAnsi="Consolas" w:cs="Courier New"/>
            <w:sz w:val="17"/>
          </w:rPr>
          <w:t xml:space="preserve">      // pure virtual function</w:t>
        </w:r>
      </w:ins>
    </w:p>
    <w:p w:rsidR="005910AA" w:rsidRPr="00A134A6"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34" w:author="Unknown"/>
          <w:rFonts w:ascii="Consolas" w:eastAsia="Times New Roman" w:hAnsi="Consolas" w:cs="Courier New"/>
          <w:sz w:val="17"/>
        </w:rPr>
      </w:pPr>
      <w:ins w:id="335" w:author="Unknown">
        <w:r w:rsidRPr="00A134A6">
          <w:rPr>
            <w:rFonts w:ascii="Consolas" w:eastAsia="Times New Roman" w:hAnsi="Consolas" w:cs="Courier New"/>
            <w:sz w:val="17"/>
          </w:rPr>
          <w:t xml:space="preserve">      </w:t>
        </w:r>
        <w:proofErr w:type="gramStart"/>
        <w:r w:rsidRPr="00A134A6">
          <w:rPr>
            <w:rFonts w:ascii="Consolas" w:eastAsia="Times New Roman" w:hAnsi="Consolas" w:cs="Courier New"/>
            <w:sz w:val="17"/>
          </w:rPr>
          <w:t>virtual</w:t>
        </w:r>
        <w:proofErr w:type="gramEnd"/>
        <w:r w:rsidRPr="00A134A6">
          <w:rPr>
            <w:rFonts w:ascii="Consolas" w:eastAsia="Times New Roman" w:hAnsi="Consolas" w:cs="Courier New"/>
            <w:sz w:val="17"/>
          </w:rPr>
          <w:t xml:space="preserve"> </w:t>
        </w:r>
        <w:proofErr w:type="spellStart"/>
        <w:r w:rsidRPr="00A134A6">
          <w:rPr>
            <w:rFonts w:ascii="Consolas" w:eastAsia="Times New Roman" w:hAnsi="Consolas" w:cs="Courier New"/>
            <w:sz w:val="17"/>
          </w:rPr>
          <w:t>int</w:t>
        </w:r>
        <w:proofErr w:type="spellEnd"/>
        <w:r w:rsidRPr="00A134A6">
          <w:rPr>
            <w:rFonts w:ascii="Consolas" w:eastAsia="Times New Roman" w:hAnsi="Consolas" w:cs="Courier New"/>
            <w:sz w:val="17"/>
          </w:rPr>
          <w:t xml:space="preserve"> area() = 0;</w:t>
        </w:r>
      </w:ins>
    </w:p>
    <w:p w:rsidR="005910AA" w:rsidRPr="005910AA" w:rsidRDefault="005910AA" w:rsidP="005910AA">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08" w:lineRule="atLeast"/>
        <w:rPr>
          <w:ins w:id="336" w:author="Unknown"/>
          <w:rFonts w:ascii="Consolas" w:eastAsia="Times New Roman" w:hAnsi="Consolas" w:cs="Courier New"/>
          <w:sz w:val="17"/>
          <w:szCs w:val="17"/>
        </w:rPr>
      </w:pPr>
      <w:ins w:id="337" w:author="Unknown">
        <w:r w:rsidRPr="00A134A6">
          <w:rPr>
            <w:rFonts w:ascii="Consolas" w:eastAsia="Times New Roman" w:hAnsi="Consolas" w:cs="Courier New"/>
            <w:sz w:val="17"/>
          </w:rPr>
          <w:t>};</w:t>
        </w:r>
      </w:ins>
    </w:p>
    <w:p w:rsidR="005910AA" w:rsidRPr="00A134A6" w:rsidRDefault="005910AA" w:rsidP="00A134A6">
      <w:pPr>
        <w:pStyle w:val="NoSpacing"/>
        <w:rPr>
          <w:ins w:id="338" w:author="Unknown"/>
          <w:rFonts w:eastAsia="Times New Roman"/>
        </w:rPr>
      </w:pPr>
      <w:ins w:id="339" w:author="Unknown">
        <w:r w:rsidRPr="00A134A6">
          <w:rPr>
            <w:rFonts w:eastAsia="Times New Roman"/>
          </w:rPr>
          <w:t>The = 0 tells the compiler that the function has no body and above virtual function will be called </w:t>
        </w:r>
        <w:r w:rsidRPr="00A134A6">
          <w:rPr>
            <w:rFonts w:eastAsia="Times New Roman"/>
            <w:b/>
            <w:bCs/>
          </w:rPr>
          <w:t>pure virtual function</w:t>
        </w:r>
        <w:r w:rsidRPr="00A134A6">
          <w:rPr>
            <w:rFonts w:eastAsia="Times New Roman"/>
          </w:rPr>
          <w:t>.</w:t>
        </w:r>
      </w:ins>
    </w:p>
    <w:p w:rsidR="009D3503" w:rsidRPr="00A134A6" w:rsidRDefault="009D3503"/>
    <w:sectPr w:rsidR="009D3503" w:rsidRPr="00A13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7F98"/>
    <w:multiLevelType w:val="multilevel"/>
    <w:tmpl w:val="E24A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5910AA"/>
    <w:rsid w:val="005910AA"/>
    <w:rsid w:val="009D3503"/>
    <w:rsid w:val="00A13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0A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10AA"/>
    <w:rPr>
      <w:color w:val="0000FF"/>
      <w:u w:val="single"/>
    </w:rPr>
  </w:style>
  <w:style w:type="character" w:customStyle="1" w:styleId="apple-converted-space">
    <w:name w:val="apple-converted-space"/>
    <w:basedOn w:val="DefaultParagraphFont"/>
    <w:rsid w:val="005910AA"/>
  </w:style>
  <w:style w:type="paragraph" w:styleId="NormalWeb">
    <w:name w:val="Normal (Web)"/>
    <w:basedOn w:val="Normal"/>
    <w:uiPriority w:val="99"/>
    <w:semiHidden/>
    <w:unhideWhenUsed/>
    <w:rsid w:val="005910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0AA"/>
    <w:rPr>
      <w:rFonts w:ascii="Courier New" w:eastAsia="Times New Roman" w:hAnsi="Courier New" w:cs="Courier New"/>
      <w:sz w:val="20"/>
      <w:szCs w:val="20"/>
    </w:rPr>
  </w:style>
  <w:style w:type="character" w:customStyle="1" w:styleId="kwd">
    <w:name w:val="kwd"/>
    <w:basedOn w:val="DefaultParagraphFont"/>
    <w:rsid w:val="005910AA"/>
  </w:style>
  <w:style w:type="character" w:customStyle="1" w:styleId="pln">
    <w:name w:val="pln"/>
    <w:basedOn w:val="DefaultParagraphFont"/>
    <w:rsid w:val="005910AA"/>
  </w:style>
  <w:style w:type="character" w:customStyle="1" w:styleId="typ">
    <w:name w:val="typ"/>
    <w:basedOn w:val="DefaultParagraphFont"/>
    <w:rsid w:val="005910AA"/>
  </w:style>
  <w:style w:type="character" w:customStyle="1" w:styleId="pun">
    <w:name w:val="pun"/>
    <w:basedOn w:val="DefaultParagraphFont"/>
    <w:rsid w:val="005910AA"/>
  </w:style>
  <w:style w:type="character" w:customStyle="1" w:styleId="com">
    <w:name w:val="com"/>
    <w:basedOn w:val="DefaultParagraphFont"/>
    <w:rsid w:val="005910AA"/>
  </w:style>
  <w:style w:type="character" w:customStyle="1" w:styleId="str">
    <w:name w:val="str"/>
    <w:basedOn w:val="DefaultParagraphFont"/>
    <w:rsid w:val="005910AA"/>
  </w:style>
  <w:style w:type="character" w:customStyle="1" w:styleId="lit">
    <w:name w:val="lit"/>
    <w:basedOn w:val="DefaultParagraphFont"/>
    <w:rsid w:val="005910AA"/>
  </w:style>
  <w:style w:type="paragraph" w:styleId="NoSpacing">
    <w:name w:val="No Spacing"/>
    <w:uiPriority w:val="1"/>
    <w:qFormat/>
    <w:rsid w:val="00A134A6"/>
    <w:pPr>
      <w:spacing w:after="0" w:line="240" w:lineRule="auto"/>
    </w:pPr>
  </w:style>
</w:styles>
</file>

<file path=word/webSettings.xml><?xml version="1.0" encoding="utf-8"?>
<w:webSettings xmlns:r="http://schemas.openxmlformats.org/officeDocument/2006/relationships" xmlns:w="http://schemas.openxmlformats.org/wordprocessingml/2006/main">
  <w:divs>
    <w:div w:id="31346253">
      <w:bodyDiv w:val="1"/>
      <w:marLeft w:val="0"/>
      <w:marRight w:val="0"/>
      <w:marTop w:val="0"/>
      <w:marBottom w:val="0"/>
      <w:divBdr>
        <w:top w:val="none" w:sz="0" w:space="0" w:color="auto"/>
        <w:left w:val="none" w:sz="0" w:space="0" w:color="auto"/>
        <w:bottom w:val="none" w:sz="0" w:space="0" w:color="auto"/>
        <w:right w:val="none" w:sz="0" w:space="0" w:color="auto"/>
      </w:divBdr>
      <w:divsChild>
        <w:div w:id="906916589">
          <w:marLeft w:val="0"/>
          <w:marRight w:val="0"/>
          <w:marTop w:val="0"/>
          <w:marBottom w:val="0"/>
          <w:divBdr>
            <w:top w:val="none" w:sz="0" w:space="0" w:color="auto"/>
            <w:left w:val="none" w:sz="0" w:space="0" w:color="auto"/>
            <w:bottom w:val="none" w:sz="0" w:space="0" w:color="auto"/>
            <w:right w:val="none" w:sz="0" w:space="0" w:color="auto"/>
          </w:divBdr>
        </w:div>
      </w:divsChild>
    </w:div>
    <w:div w:id="1536431962">
      <w:bodyDiv w:val="1"/>
      <w:marLeft w:val="0"/>
      <w:marRight w:val="0"/>
      <w:marTop w:val="0"/>
      <w:marBottom w:val="0"/>
      <w:divBdr>
        <w:top w:val="none" w:sz="0" w:space="0" w:color="auto"/>
        <w:left w:val="none" w:sz="0" w:space="0" w:color="auto"/>
        <w:bottom w:val="none" w:sz="0" w:space="0" w:color="auto"/>
        <w:right w:val="none" w:sz="0" w:space="0" w:color="auto"/>
      </w:divBdr>
      <w:divsChild>
        <w:div w:id="203294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Tayyibah</dc:creator>
  <cp:keywords/>
  <dc:description/>
  <cp:lastModifiedBy>Tayyibah</cp:lastModifiedBy>
  <cp:revision>3</cp:revision>
  <dcterms:created xsi:type="dcterms:W3CDTF">2017-03-01T21:59:00Z</dcterms:created>
  <dcterms:modified xsi:type="dcterms:W3CDTF">2017-03-01T22:01:00Z</dcterms:modified>
</cp:coreProperties>
</file>